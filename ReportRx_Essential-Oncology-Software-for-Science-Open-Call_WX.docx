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B0B1E" w:rsidRDefault="00B54DDA">
      <w:pPr>
        <w:pStyle w:val="Heading1"/>
      </w:pPr>
      <w:r>
        <w:t xml:space="preserve">Open Call for </w:t>
      </w:r>
      <w:r>
        <w:rPr>
          <w:b/>
        </w:rPr>
        <w:t>Essential Oncology Software for Research</w:t>
      </w:r>
    </w:p>
    <w:p w14:paraId="00000002" w14:textId="77777777" w:rsidR="007B0B1E" w:rsidRDefault="007B0B1E"/>
    <w:p w14:paraId="00000003" w14:textId="77777777" w:rsidR="007B0B1E" w:rsidRDefault="00B54DDA">
      <w:pPr>
        <w:pStyle w:val="Heading2"/>
      </w:pPr>
      <w:r>
        <w:t>Opportunity</w:t>
      </w:r>
    </w:p>
    <w:p w14:paraId="00000004" w14:textId="77777777" w:rsidR="007B0B1E" w:rsidRDefault="00B54DDA">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000000"/>
          <w:sz w:val="24"/>
          <w:szCs w:val="24"/>
        </w:rPr>
      </w:pPr>
      <w:r>
        <w:rPr>
          <w:rFonts w:eastAsia="Calibri"/>
          <w:color w:val="000000"/>
          <w:sz w:val="24"/>
          <w:szCs w:val="24"/>
        </w:rPr>
        <w:t>Princess Margaret (PM) and the PM Data Science Program (PMDS) recognize that software is critical to modern scientific research, advancing medical discoveries while providing a framework for reproducibility and transparency. PM Research and Clinical labs have developed software packages, libraries, and applications that have become essential tools for research. Many of these software solutions do not have dedicated funding for maintenance, let alone for growth and maximizing their potential for transformational impact. In a targeted effort to bolster the use of PM-developed software for research, PMDS is seeking applications for -centered projects requiring support that are essential to biomedical research within PM. The software solution must be in active use, have already demonstrated impact and show need and/or potential for continued improvement and growth.</w:t>
      </w:r>
    </w:p>
    <w:p w14:paraId="00000005" w14:textId="77777777" w:rsidR="007B0B1E" w:rsidRDefault="00B54DDA">
      <w:pPr>
        <w:pStyle w:val="Heading2"/>
      </w:pPr>
      <w:r>
        <w:t>Key Dates</w:t>
      </w:r>
    </w:p>
    <w:p w14:paraId="00000006" w14:textId="77777777" w:rsidR="007B0B1E" w:rsidRDefault="00B54DDA">
      <w:pPr>
        <w:numPr>
          <w:ilvl w:val="0"/>
          <w:numId w:val="2"/>
        </w:numPr>
        <w:pBdr>
          <w:top w:val="nil"/>
          <w:left w:val="nil"/>
          <w:bottom w:val="nil"/>
          <w:right w:val="nil"/>
          <w:between w:val="nil"/>
        </w:pBdr>
        <w:spacing w:after="0"/>
        <w:rPr>
          <w:color w:val="000000"/>
          <w:sz w:val="24"/>
          <w:szCs w:val="24"/>
        </w:rPr>
      </w:pPr>
      <w:r>
        <w:rPr>
          <w:rFonts w:eastAsia="Calibri"/>
          <w:color w:val="000000"/>
          <w:sz w:val="24"/>
          <w:szCs w:val="24"/>
        </w:rPr>
        <w:t>Jun 1, 2021 - Application Due</w:t>
      </w:r>
    </w:p>
    <w:p w14:paraId="00000007" w14:textId="77777777" w:rsidR="007B0B1E" w:rsidRDefault="00B54DDA">
      <w:pPr>
        <w:numPr>
          <w:ilvl w:val="0"/>
          <w:numId w:val="2"/>
        </w:numPr>
        <w:pBdr>
          <w:top w:val="nil"/>
          <w:left w:val="nil"/>
          <w:bottom w:val="nil"/>
          <w:right w:val="nil"/>
          <w:between w:val="nil"/>
        </w:pBdr>
        <w:spacing w:after="0"/>
        <w:rPr>
          <w:color w:val="000000"/>
          <w:sz w:val="24"/>
          <w:szCs w:val="24"/>
        </w:rPr>
      </w:pPr>
      <w:r>
        <w:rPr>
          <w:rFonts w:eastAsia="Calibri"/>
          <w:color w:val="000000"/>
          <w:sz w:val="24"/>
          <w:szCs w:val="24"/>
        </w:rPr>
        <w:t xml:space="preserve">Jul 1, 2021 - Earliest notification of decision (subject to change) </w:t>
      </w:r>
    </w:p>
    <w:p w14:paraId="00000008" w14:textId="77777777" w:rsidR="007B0B1E" w:rsidRDefault="00B54DDA">
      <w:pPr>
        <w:numPr>
          <w:ilvl w:val="0"/>
          <w:numId w:val="2"/>
        </w:numPr>
        <w:pBdr>
          <w:top w:val="nil"/>
          <w:left w:val="nil"/>
          <w:bottom w:val="nil"/>
          <w:right w:val="nil"/>
          <w:between w:val="nil"/>
        </w:pBdr>
        <w:rPr>
          <w:color w:val="000000"/>
          <w:sz w:val="24"/>
          <w:szCs w:val="24"/>
        </w:rPr>
      </w:pPr>
      <w:r>
        <w:rPr>
          <w:rFonts w:eastAsia="Calibri"/>
          <w:color w:val="000000"/>
          <w:sz w:val="24"/>
          <w:szCs w:val="24"/>
        </w:rPr>
        <w:t>Aug 1, 2021 - Earliest start date (subject to change)</w:t>
      </w:r>
    </w:p>
    <w:p w14:paraId="00000009" w14:textId="77777777" w:rsidR="007B0B1E" w:rsidRDefault="00B54DDA">
      <w:pPr>
        <w:pStyle w:val="Heading2"/>
      </w:pPr>
      <w:r>
        <w:t>Budget</w:t>
      </w:r>
    </w:p>
    <w:p w14:paraId="0000000A" w14:textId="77777777" w:rsidR="007B0B1E" w:rsidRDefault="00B54DDA">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000000"/>
          <w:sz w:val="24"/>
          <w:szCs w:val="24"/>
        </w:rPr>
      </w:pPr>
      <w:r>
        <w:rPr>
          <w:rFonts w:eastAsia="Calibri"/>
          <w:color w:val="000000"/>
          <w:sz w:val="24"/>
          <w:szCs w:val="24"/>
        </w:rPr>
        <w:t xml:space="preserve">PMDS is looking to support three applications with PMDS funds to be used towards up to 30% FTE of a software developer. Funding support will be from </w:t>
      </w:r>
      <w:r>
        <w:rPr>
          <w:rFonts w:eastAsia="Calibri"/>
          <w:b/>
          <w:color w:val="000000"/>
          <w:sz w:val="24"/>
          <w:szCs w:val="24"/>
        </w:rPr>
        <w:t>Aug 1, 2021 to Mar 31, 2022</w:t>
      </w:r>
      <w:r>
        <w:rPr>
          <w:rFonts w:eastAsia="Calibri"/>
          <w:color w:val="000000"/>
          <w:sz w:val="24"/>
          <w:szCs w:val="24"/>
        </w:rPr>
        <w:t xml:space="preserve"> with the possibility for renewal for another year dependent on deliverables, performance and budget allocation.  </w:t>
      </w:r>
    </w:p>
    <w:p w14:paraId="0000000B" w14:textId="77777777" w:rsidR="007B0B1E" w:rsidRDefault="00B54DDA">
      <w:pPr>
        <w:pStyle w:val="Heading2"/>
      </w:pPr>
      <w:r>
        <w:t>Application Process</w:t>
      </w:r>
      <w:r>
        <w:br/>
      </w:r>
    </w:p>
    <w:p w14:paraId="0000000C" w14:textId="77777777" w:rsidR="007B0B1E" w:rsidRDefault="00B54DDA">
      <w:pPr>
        <w:rPr>
          <w:sz w:val="24"/>
          <w:szCs w:val="24"/>
        </w:rPr>
      </w:pPr>
      <w:r>
        <w:rPr>
          <w:sz w:val="24"/>
          <w:szCs w:val="24"/>
        </w:rPr>
        <w:t xml:space="preserve">Please complete the application form and submit it via email to </w:t>
      </w:r>
      <w:hyperlink r:id="rId8">
        <w:r>
          <w:rPr>
            <w:color w:val="0563C1"/>
            <w:sz w:val="24"/>
            <w:szCs w:val="24"/>
            <w:u w:val="single"/>
          </w:rPr>
          <w:t>info.pmdatascience@uhn.ca</w:t>
        </w:r>
      </w:hyperlink>
      <w:r>
        <w:rPr>
          <w:sz w:val="24"/>
          <w:szCs w:val="24"/>
        </w:rPr>
        <w:t xml:space="preserve"> by Jun 1, 2021 11:59pm EDT.  Applications will be reviewed by the PMDS team based on the following criteria:</w:t>
      </w:r>
    </w:p>
    <w:p w14:paraId="0000000D" w14:textId="77777777" w:rsidR="007B0B1E" w:rsidRDefault="00B54DDA">
      <w:pPr>
        <w:numPr>
          <w:ilvl w:val="0"/>
          <w:numId w:val="3"/>
        </w:numPr>
        <w:pBdr>
          <w:top w:val="nil"/>
          <w:left w:val="nil"/>
          <w:bottom w:val="nil"/>
          <w:right w:val="nil"/>
          <w:between w:val="nil"/>
        </w:pBdr>
        <w:spacing w:after="0"/>
        <w:rPr>
          <w:color w:val="000000"/>
          <w:sz w:val="24"/>
          <w:szCs w:val="24"/>
        </w:rPr>
      </w:pPr>
      <w:r>
        <w:rPr>
          <w:rFonts w:eastAsia="Calibri"/>
          <w:color w:val="000000"/>
          <w:sz w:val="24"/>
          <w:szCs w:val="24"/>
        </w:rPr>
        <w:t>Alignment with PMDS program</w:t>
      </w:r>
    </w:p>
    <w:p w14:paraId="0000000E" w14:textId="77777777" w:rsidR="007B0B1E" w:rsidRDefault="00B54DDA">
      <w:pPr>
        <w:numPr>
          <w:ilvl w:val="0"/>
          <w:numId w:val="3"/>
        </w:numPr>
        <w:pBdr>
          <w:top w:val="nil"/>
          <w:left w:val="nil"/>
          <w:bottom w:val="nil"/>
          <w:right w:val="nil"/>
          <w:between w:val="nil"/>
        </w:pBdr>
        <w:spacing w:after="0"/>
        <w:rPr>
          <w:color w:val="000000"/>
          <w:sz w:val="24"/>
          <w:szCs w:val="24"/>
        </w:rPr>
      </w:pPr>
      <w:r>
        <w:rPr>
          <w:rFonts w:eastAsia="Calibri"/>
          <w:color w:val="000000"/>
          <w:sz w:val="24"/>
          <w:szCs w:val="24"/>
        </w:rPr>
        <w:t>Demonstrated active use and the potential for broad impact across research programs/labs</w:t>
      </w:r>
    </w:p>
    <w:p w14:paraId="0000000F" w14:textId="77777777" w:rsidR="007B0B1E" w:rsidRDefault="00B54DDA">
      <w:pPr>
        <w:numPr>
          <w:ilvl w:val="0"/>
          <w:numId w:val="3"/>
        </w:numPr>
        <w:pBdr>
          <w:top w:val="nil"/>
          <w:left w:val="nil"/>
          <w:bottom w:val="nil"/>
          <w:right w:val="nil"/>
          <w:between w:val="nil"/>
        </w:pBdr>
        <w:rPr>
          <w:color w:val="000000"/>
          <w:sz w:val="24"/>
          <w:szCs w:val="24"/>
        </w:rPr>
      </w:pPr>
      <w:r>
        <w:rPr>
          <w:rFonts w:eastAsia="Calibri"/>
          <w:color w:val="000000"/>
          <w:sz w:val="24"/>
          <w:szCs w:val="24"/>
        </w:rPr>
        <w:t>Potential for continued improvement and growth, i.e., scalable architecture and development roadmap</w:t>
      </w:r>
    </w:p>
    <w:p w14:paraId="00000010" w14:textId="77777777" w:rsidR="007B0B1E" w:rsidRDefault="007B0B1E"/>
    <w:p w14:paraId="00000011" w14:textId="77777777" w:rsidR="007B0B1E" w:rsidRDefault="00B54DDA">
      <w:r>
        <w:br w:type="page"/>
      </w:r>
    </w:p>
    <w:p w14:paraId="00000012" w14:textId="77777777" w:rsidR="007B0B1E" w:rsidRDefault="00B54DDA">
      <w:pPr>
        <w:pStyle w:val="Heading1"/>
      </w:pPr>
      <w:r>
        <w:lastRenderedPageBreak/>
        <w:t>Essential Oncology Software for Research</w:t>
      </w:r>
    </w:p>
    <w:p w14:paraId="00000013" w14:textId="77777777" w:rsidR="007B0B1E" w:rsidRDefault="007B0B1E">
      <w:pPr>
        <w:jc w:val="both"/>
      </w:pPr>
    </w:p>
    <w:p w14:paraId="00000014" w14:textId="77777777" w:rsidR="007B0B1E" w:rsidRDefault="00B54DDA">
      <w:pPr>
        <w:spacing w:line="240" w:lineRule="auto"/>
        <w:jc w:val="both"/>
      </w:pPr>
      <w:r>
        <w:t xml:space="preserve">Thank you for applying to the Princess Margaret Data Science (PMDS) Call for “Essential Oncology Software for Research.” Please adhere to the word limits and format outlined below.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6565"/>
      </w:tblGrid>
      <w:tr w:rsidR="007B0B1E" w14:paraId="39BE3170" w14:textId="77777777">
        <w:tc>
          <w:tcPr>
            <w:tcW w:w="2785" w:type="dxa"/>
            <w:shd w:val="clear" w:color="auto" w:fill="DEEBF6"/>
          </w:tcPr>
          <w:p w14:paraId="00000015" w14:textId="77777777" w:rsidR="007B0B1E" w:rsidRDefault="00B54DDA">
            <w:r>
              <w:t>Software/Application Name</w:t>
            </w:r>
          </w:p>
        </w:tc>
        <w:tc>
          <w:tcPr>
            <w:tcW w:w="6565" w:type="dxa"/>
          </w:tcPr>
          <w:p w14:paraId="00000016" w14:textId="77777777" w:rsidR="007B0B1E" w:rsidRDefault="00B54DDA">
            <w:r>
              <w:t>reportRx</w:t>
            </w:r>
          </w:p>
        </w:tc>
      </w:tr>
      <w:tr w:rsidR="007B0B1E" w14:paraId="507B6C87" w14:textId="77777777">
        <w:tc>
          <w:tcPr>
            <w:tcW w:w="2785" w:type="dxa"/>
            <w:shd w:val="clear" w:color="auto" w:fill="DEEBF6"/>
          </w:tcPr>
          <w:p w14:paraId="00000017" w14:textId="77777777" w:rsidR="007B0B1E" w:rsidRDefault="00B54DDA">
            <w:r>
              <w:t>PI/Lab</w:t>
            </w:r>
          </w:p>
        </w:tc>
        <w:tc>
          <w:tcPr>
            <w:tcW w:w="6565" w:type="dxa"/>
          </w:tcPr>
          <w:p w14:paraId="00000018" w14:textId="77777777" w:rsidR="007B0B1E" w:rsidRDefault="00B54DDA">
            <w:r>
              <w:t xml:space="preserve">Wei Xu </w:t>
            </w:r>
          </w:p>
        </w:tc>
      </w:tr>
      <w:tr w:rsidR="007B0B1E" w14:paraId="29FF64E4" w14:textId="77777777">
        <w:tc>
          <w:tcPr>
            <w:tcW w:w="2785" w:type="dxa"/>
            <w:shd w:val="clear" w:color="auto" w:fill="DEEBF6"/>
          </w:tcPr>
          <w:p w14:paraId="00000019" w14:textId="77777777" w:rsidR="007B0B1E" w:rsidRDefault="00B54DDA">
            <w:r>
              <w:t>First Release Date</w:t>
            </w:r>
          </w:p>
        </w:tc>
        <w:tc>
          <w:tcPr>
            <w:tcW w:w="6565" w:type="dxa"/>
          </w:tcPr>
          <w:p w14:paraId="0000001A" w14:textId="77777777" w:rsidR="007B0B1E" w:rsidRDefault="00B54DDA">
            <w:r>
              <w:t>Dec 12, 2013</w:t>
            </w:r>
          </w:p>
        </w:tc>
      </w:tr>
      <w:tr w:rsidR="007B0B1E" w14:paraId="45CE3D3E" w14:textId="77777777">
        <w:tc>
          <w:tcPr>
            <w:tcW w:w="2785" w:type="dxa"/>
            <w:shd w:val="clear" w:color="auto" w:fill="DEEBF6"/>
          </w:tcPr>
          <w:p w14:paraId="0000001B" w14:textId="77777777" w:rsidR="007B0B1E" w:rsidRDefault="00B54DDA">
            <w:r>
              <w:t>Software Developer(s) and other technical members and roles of the team</w:t>
            </w:r>
          </w:p>
        </w:tc>
        <w:tc>
          <w:tcPr>
            <w:tcW w:w="6565" w:type="dxa"/>
          </w:tcPr>
          <w:p w14:paraId="0000001C" w14:textId="77777777" w:rsidR="007B0B1E" w:rsidRDefault="00B54DDA">
            <w:r>
              <w:t>Jessica Weiss (developer)</w:t>
            </w:r>
          </w:p>
          <w:p w14:paraId="0000001D" w14:textId="77777777" w:rsidR="007B0B1E" w:rsidRDefault="00B54DDA">
            <w:r>
              <w:t>Lisa Avery (developer)</w:t>
            </w:r>
          </w:p>
          <w:p w14:paraId="0000001E" w14:textId="77777777" w:rsidR="007B0B1E" w:rsidRDefault="00B54DDA">
            <w:r>
              <w:t>Osvaldo Espin-Garcia (developer)</w:t>
            </w:r>
          </w:p>
          <w:p w14:paraId="0000001F" w14:textId="77777777" w:rsidR="007B0B1E" w:rsidRDefault="00B54DDA">
            <w:r>
              <w:t>Tyler Pittman (technical support)</w:t>
            </w:r>
          </w:p>
        </w:tc>
      </w:tr>
    </w:tbl>
    <w:p w14:paraId="00000020" w14:textId="77777777" w:rsidR="007B0B1E" w:rsidRDefault="00B54DDA">
      <w:pPr>
        <w:spacing w:before="100" w:after="100" w:line="240" w:lineRule="auto"/>
      </w:pPr>
      <w:r>
        <w:t xml:space="preserve">Provide a description of the software (URL and links to documentation if available). </w:t>
      </w:r>
      <w:r>
        <w:rPr>
          <w:i/>
          <w:sz w:val="20"/>
          <w:szCs w:val="20"/>
        </w:rPr>
        <w:t>(limit 250 words)</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B0B1E" w14:paraId="14105921" w14:textId="77777777">
        <w:tc>
          <w:tcPr>
            <w:tcW w:w="9350" w:type="dxa"/>
          </w:tcPr>
          <w:p w14:paraId="00000021" w14:textId="416C5E41" w:rsidR="007B0B1E" w:rsidRDefault="00B54DDA">
            <w:r>
              <w:t>ReportRx is a</w:t>
            </w:r>
            <w:del w:id="0" w:author="Avery, Lisa" w:date="2021-06-01T08:14:00Z">
              <w:r w:rsidDel="00580C87">
                <w:delText>n</w:delText>
              </w:r>
            </w:del>
            <w:r>
              <w:t xml:space="preserve"> </w:t>
            </w:r>
            <w:ins w:id="1" w:author="Wei Xu" w:date="2021-05-31T21:28:00Z">
              <w:r w:rsidR="009C55BF">
                <w:t xml:space="preserve">comprehensive </w:t>
              </w:r>
            </w:ins>
            <w:r>
              <w:t xml:space="preserve">R package designed </w:t>
            </w:r>
            <w:ins w:id="2" w:author="Wei Xu" w:date="2021-05-31T21:28:00Z">
              <w:r w:rsidR="009C55BF">
                <w:t>for biostatisticians, bioinformaticians, and research analysts to provide analytic and computational tools to generate reproducible statistical analysis reports of clinical and observational studies</w:t>
              </w:r>
            </w:ins>
            <w:del w:id="3" w:author="Wei Xu" w:date="2021-05-31T21:28:00Z">
              <w:r w:rsidDel="009C55BF">
                <w:delText>to provide tools to generate reproducible analytic reports of clinical and observational studies</w:delText>
              </w:r>
            </w:del>
            <w:r>
              <w:t xml:space="preserve">. </w:t>
            </w:r>
            <w:del w:id="4" w:author="Wei Xu" w:date="2021-05-31T21:28:00Z">
              <w:r w:rsidDel="009C55BF">
                <w:delText xml:space="preserve">Its </w:delText>
              </w:r>
            </w:del>
            <w:ins w:id="5" w:author="Wei Xu" w:date="2021-05-31T21:28:00Z">
              <w:r w:rsidR="009C55BF">
                <w:t xml:space="preserve">The </w:t>
              </w:r>
            </w:ins>
            <w:r>
              <w:t xml:space="preserve">main objective </w:t>
            </w:r>
            <w:ins w:id="6" w:author="Wei Xu" w:date="2021-05-31T21:28:00Z">
              <w:r w:rsidR="009C55BF">
                <w:t xml:space="preserve">of reportRx </w:t>
              </w:r>
            </w:ins>
            <w:r>
              <w:t>is to facilitate the reporting aspects of commonly performed statistical</w:t>
            </w:r>
            <w:ins w:id="7" w:author="Wei Xu" w:date="2021-05-31T21:29:00Z">
              <w:r w:rsidR="009C55BF">
                <w:t xml:space="preserve"> modeling and</w:t>
              </w:r>
            </w:ins>
            <w:r>
              <w:t xml:space="preserve"> analyses while allowing for a reproducible pipeline. Thus, enabling </w:t>
            </w:r>
            <w:ins w:id="8" w:author="Wei Xu" w:date="2021-05-31T21:29:00Z">
              <w:r w:rsidR="009C55BF">
                <w:t xml:space="preserve">systematic reporting, </w:t>
              </w:r>
            </w:ins>
            <w:ins w:id="9" w:author="Wei Xu" w:date="2021-05-31T21:30:00Z">
              <w:r w:rsidR="009C55BF">
                <w:t xml:space="preserve">automatic tables and figures generation, and </w:t>
              </w:r>
            </w:ins>
            <w:r>
              <w:t>a faster turnaround, allowing biostatisticians and research analysts alike to focus on the statistical aspects of a project as opposed to spending time formatting and copying/pasting results, which is prone to error and highly non-reproducible.</w:t>
            </w:r>
            <w:ins w:id="10" w:author="Wei Xu" w:date="2021-05-31T21:30:00Z">
              <w:r w:rsidR="009C55BF">
                <w:t xml:space="preserve"> ReportRx also provides </w:t>
              </w:r>
            </w:ins>
            <w:ins w:id="11" w:author="Wei Xu" w:date="2021-05-31T21:31:00Z">
              <w:r w:rsidR="009C55BF">
                <w:t>powerful computational tools to generate com</w:t>
              </w:r>
            </w:ins>
            <w:ins w:id="12" w:author="Wei Xu" w:date="2021-05-31T21:32:00Z">
              <w:r w:rsidR="009C55BF">
                <w:t>plex tables and figures for data visualization on</w:t>
              </w:r>
            </w:ins>
            <w:ins w:id="13" w:author="Wei Xu" w:date="2021-05-31T21:31:00Z">
              <w:r w:rsidR="009C55BF">
                <w:t xml:space="preserve"> comprehensive statistical results</w:t>
              </w:r>
            </w:ins>
            <w:ins w:id="14" w:author="Wei Xu" w:date="2021-05-31T21:32:00Z">
              <w:r w:rsidR="009C55BF">
                <w:t>.</w:t>
              </w:r>
            </w:ins>
          </w:p>
          <w:p w14:paraId="00000022" w14:textId="0A3C7EC4" w:rsidR="007B0B1E" w:rsidRDefault="007B0B1E">
            <w:pPr>
              <w:rPr>
                <w:ins w:id="15" w:author="Avery, Lisa" w:date="2021-06-01T08:14:00Z"/>
              </w:rPr>
            </w:pPr>
          </w:p>
          <w:p w14:paraId="4DD7D05C" w14:textId="5A7B8F1C" w:rsidR="00FC2A98" w:rsidRDefault="00580C87">
            <w:pPr>
              <w:rPr>
                <w:ins w:id="16" w:author="Avery, Lisa" w:date="2021-06-01T08:29:00Z"/>
              </w:rPr>
            </w:pPr>
            <w:ins w:id="17" w:author="Avery, Lisa" w:date="2021-06-01T08:15:00Z">
              <w:r>
                <w:t xml:space="preserve">ReportRx </w:t>
              </w:r>
            </w:ins>
            <w:ins w:id="18" w:author="Avery, Lisa" w:date="2021-06-01T08:16:00Z">
              <w:r w:rsidR="00784066">
                <w:t>automatically generate</w:t>
              </w:r>
            </w:ins>
            <w:ins w:id="19" w:author="Avery, Lisa" w:date="2021-06-01T08:26:00Z">
              <w:r w:rsidR="001D3A6C">
                <w:t>s</w:t>
              </w:r>
            </w:ins>
            <w:ins w:id="20" w:author="Avery, Lisa" w:date="2021-06-01T08:16:00Z">
              <w:r w:rsidR="00784066">
                <w:t xml:space="preserve"> appropriate</w:t>
              </w:r>
            </w:ins>
            <w:ins w:id="21" w:author="Avery, Lisa" w:date="2021-06-01T08:15:00Z">
              <w:r>
                <w:t xml:space="preserve"> </w:t>
              </w:r>
            </w:ins>
            <w:ins w:id="22" w:author="Avery, Lisa" w:date="2021-06-01T08:16:00Z">
              <w:r w:rsidR="00C23117">
                <w:t>descriptive</w:t>
              </w:r>
            </w:ins>
            <w:ins w:id="23" w:author="Avery, Lisa" w:date="2021-06-01T08:15:00Z">
              <w:r w:rsidR="00784066">
                <w:t xml:space="preserve"> statistics</w:t>
              </w:r>
            </w:ins>
            <w:ins w:id="24" w:author="Avery, Lisa" w:date="2021-06-01T08:16:00Z">
              <w:r w:rsidR="00C23117">
                <w:t xml:space="preserve"> </w:t>
              </w:r>
            </w:ins>
            <w:ins w:id="25" w:author="Avery, Lisa" w:date="2021-06-01T08:17:00Z">
              <w:r w:rsidR="00375D39">
                <w:t xml:space="preserve">(i.e. Table 1) </w:t>
              </w:r>
            </w:ins>
            <w:ins w:id="26" w:author="Avery, Lisa" w:date="2021-06-01T08:16:00Z">
              <w:r w:rsidR="00C23117">
                <w:t>based on variable type</w:t>
              </w:r>
            </w:ins>
            <w:ins w:id="27" w:author="Avery, Lisa" w:date="2021-06-01T08:17:00Z">
              <w:r w:rsidR="007E70DA">
                <w:t xml:space="preserve"> </w:t>
              </w:r>
            </w:ins>
            <w:ins w:id="28" w:author="Avery, Lisa" w:date="2021-06-01T08:26:00Z">
              <w:r w:rsidR="00237AF5">
                <w:t>as well as</w:t>
              </w:r>
            </w:ins>
            <w:ins w:id="29" w:author="Avery, Lisa" w:date="2021-06-01T08:17:00Z">
              <w:r w:rsidR="00A1017A">
                <w:t xml:space="preserve"> between-group baseline </w:t>
              </w:r>
            </w:ins>
            <w:ins w:id="30" w:author="Avery, Lisa" w:date="2021-06-01T08:18:00Z">
              <w:r w:rsidR="00A1017A">
                <w:t xml:space="preserve">comparisons. </w:t>
              </w:r>
            </w:ins>
            <w:ins w:id="31" w:author="Avery, Lisa" w:date="2021-06-01T08:26:00Z">
              <w:r w:rsidR="00504DC4">
                <w:t>Univariate</w:t>
              </w:r>
            </w:ins>
            <w:ins w:id="32" w:author="Avery, Lisa" w:date="2021-06-01T08:27:00Z">
              <w:r w:rsidR="00504DC4">
                <w:t xml:space="preserve"> </w:t>
              </w:r>
            </w:ins>
            <w:ins w:id="33" w:author="Avery, Lisa" w:date="2021-06-01T08:19:00Z">
              <w:r w:rsidR="00AB06B9">
                <w:t xml:space="preserve">analyses </w:t>
              </w:r>
              <w:r w:rsidR="001D7714">
                <w:t>are also automated based on the type of response variable</w:t>
              </w:r>
            </w:ins>
            <w:ins w:id="34" w:author="Avery, Lisa" w:date="2021-06-01T08:20:00Z">
              <w:r w:rsidR="001D7714">
                <w:t xml:space="preserve"> and currently the package can conduct </w:t>
              </w:r>
              <w:r w:rsidR="0094545D">
                <w:t xml:space="preserve">linear, logisitic, </w:t>
              </w:r>
            </w:ins>
            <w:ins w:id="35" w:author="Avery, Lisa" w:date="2021-06-01T08:22:00Z">
              <w:r w:rsidR="00055813">
                <w:t>Cox proportional hazards,</w:t>
              </w:r>
            </w:ins>
            <w:ins w:id="36" w:author="Avery, Lisa" w:date="2021-06-01T08:23:00Z">
              <w:r w:rsidR="004141C1">
                <w:t xml:space="preserve"> and </w:t>
              </w:r>
            </w:ins>
            <w:ins w:id="37" w:author="Avery, Lisa" w:date="2021-06-01T08:22:00Z">
              <w:r w:rsidR="002421E6">
                <w:t xml:space="preserve">competing risk </w:t>
              </w:r>
            </w:ins>
            <w:ins w:id="38" w:author="Avery, Lisa" w:date="2021-06-01T08:23:00Z">
              <w:r w:rsidR="004141C1">
                <w:t>models.</w:t>
              </w:r>
            </w:ins>
            <w:ins w:id="39" w:author="Avery, Lisa" w:date="2021-06-01T08:25:00Z">
              <w:r w:rsidR="00FC57B7">
                <w:t xml:space="preserve"> </w:t>
              </w:r>
            </w:ins>
            <w:ins w:id="40" w:author="Avery, Lisa" w:date="2021-06-01T08:28:00Z">
              <w:r w:rsidR="00270000">
                <w:t>A m</w:t>
              </w:r>
              <w:r w:rsidR="00A6065E">
                <w:t xml:space="preserve">ultivariable </w:t>
              </w:r>
              <w:r w:rsidR="00270000">
                <w:t xml:space="preserve">reporting function harmonises the output of </w:t>
              </w:r>
            </w:ins>
            <w:ins w:id="41" w:author="Avery, Lisa" w:date="2021-06-01T08:29:00Z">
              <w:r w:rsidR="002377AF">
                <w:t>multivariable models</w:t>
              </w:r>
            </w:ins>
            <w:ins w:id="42" w:author="Avery, Lisa" w:date="2021-06-01T08:31:00Z">
              <w:r w:rsidR="00B854CA">
                <w:t xml:space="preserve"> for seamless reporting</w:t>
              </w:r>
            </w:ins>
            <w:ins w:id="43" w:author="Avery, Lisa" w:date="2021-06-01T08:29:00Z">
              <w:r w:rsidR="002377AF">
                <w:t xml:space="preserve">. </w:t>
              </w:r>
            </w:ins>
            <w:ins w:id="44" w:author="Avery, Lisa" w:date="2021-06-01T08:28:00Z">
              <w:r w:rsidR="00270000">
                <w:t xml:space="preserve"> </w:t>
              </w:r>
            </w:ins>
          </w:p>
          <w:p w14:paraId="485DE0B2" w14:textId="5481E05C" w:rsidR="00D94BE3" w:rsidRDefault="00D94BE3">
            <w:pPr>
              <w:rPr>
                <w:ins w:id="45" w:author="Avery, Lisa" w:date="2021-06-01T08:29:00Z"/>
              </w:rPr>
            </w:pPr>
          </w:p>
          <w:p w14:paraId="1588FF25" w14:textId="381FF8E1" w:rsidR="00D94BE3" w:rsidRDefault="00D94BE3">
            <w:pPr>
              <w:rPr>
                <w:ins w:id="46" w:author="Wei Xu" w:date="2021-05-31T21:36:00Z"/>
              </w:rPr>
            </w:pPr>
            <w:ins w:id="47" w:author="Avery, Lisa" w:date="2021-06-01T08:29:00Z">
              <w:r>
                <w:t>Thre</w:t>
              </w:r>
            </w:ins>
            <w:ins w:id="48" w:author="Avery, Lisa" w:date="2021-06-01T08:30:00Z">
              <w:r>
                <w:t xml:space="preserve">e plotting functions </w:t>
              </w:r>
            </w:ins>
            <w:ins w:id="49" w:author="Avery, Lisa" w:date="2021-06-01T08:32:00Z">
              <w:r w:rsidR="003F772C">
                <w:t>provide data</w:t>
              </w:r>
            </w:ins>
            <w:ins w:id="50" w:author="Avery, Lisa" w:date="2021-06-01T08:31:00Z">
              <w:r w:rsidR="004D09BF">
                <w:t xml:space="preserve"> visualization</w:t>
              </w:r>
            </w:ins>
            <w:ins w:id="51" w:author="Avery, Lisa" w:date="2021-06-01T08:32:00Z">
              <w:r w:rsidR="003F772C">
                <w:t xml:space="preserve">s: 1) a simple </w:t>
              </w:r>
              <w:r w:rsidR="008B2A94">
                <w:t xml:space="preserve">but flexible function </w:t>
              </w:r>
            </w:ins>
            <w:ins w:id="52" w:author="Avery, Lisa" w:date="2021-06-01T08:35:00Z">
              <w:r w:rsidR="00A5001D">
                <w:t xml:space="preserve">for </w:t>
              </w:r>
            </w:ins>
            <w:ins w:id="53" w:author="Avery, Lisa" w:date="2021-06-01T08:32:00Z">
              <w:r w:rsidR="008B2A94">
                <w:t xml:space="preserve">Kaplan Meier </w:t>
              </w:r>
            </w:ins>
            <w:ins w:id="54" w:author="Avery, Lisa" w:date="2021-06-01T08:35:00Z">
              <w:r w:rsidR="00A5001D">
                <w:t xml:space="preserve">survival </w:t>
              </w:r>
            </w:ins>
            <w:ins w:id="55" w:author="Avery, Lisa" w:date="2021-06-01T08:32:00Z">
              <w:r w:rsidR="008B2A94">
                <w:t>curve</w:t>
              </w:r>
            </w:ins>
            <w:ins w:id="56" w:author="Avery, Lisa" w:date="2021-06-01T08:33:00Z">
              <w:r w:rsidR="008B2A94">
                <w:t xml:space="preserve">s, 2) </w:t>
              </w:r>
            </w:ins>
            <w:ins w:id="57" w:author="Avery, Lisa" w:date="2021-06-01T08:36:00Z">
              <w:r w:rsidR="00847396">
                <w:t xml:space="preserve">automated </w:t>
              </w:r>
              <w:r w:rsidR="00514200">
                <w:t xml:space="preserve">plotting of </w:t>
              </w:r>
              <w:r w:rsidR="00847396">
                <w:t xml:space="preserve">bivariate </w:t>
              </w:r>
              <w:r w:rsidR="00514200">
                <w:t>relationships</w:t>
              </w:r>
            </w:ins>
            <w:ins w:id="58" w:author="Avery, Lisa" w:date="2021-06-01T08:37:00Z">
              <w:r w:rsidR="006055DE">
                <w:t xml:space="preserve"> to completement the univariate analyses</w:t>
              </w:r>
            </w:ins>
            <w:ins w:id="59" w:author="Avery, Lisa" w:date="2021-06-01T08:36:00Z">
              <w:r w:rsidR="00514200">
                <w:t>,</w:t>
              </w:r>
            </w:ins>
            <w:ins w:id="60" w:author="Avery, Lisa" w:date="2021-06-01T08:33:00Z">
              <w:r w:rsidR="00A5001D">
                <w:t xml:space="preserve"> </w:t>
              </w:r>
            </w:ins>
            <w:ins w:id="61" w:author="Avery, Lisa" w:date="2021-06-01T08:35:00Z">
              <w:r w:rsidR="00DD5388">
                <w:t xml:space="preserve">and 3) a </w:t>
              </w:r>
            </w:ins>
            <w:ins w:id="62" w:author="Avery, Lisa" w:date="2021-06-01T08:36:00Z">
              <w:r w:rsidR="00514200">
                <w:t>forest plot to visualize and compare risk</w:t>
              </w:r>
              <w:r w:rsidR="006055DE">
                <w:t xml:space="preserve"> factors</w:t>
              </w:r>
            </w:ins>
            <w:ins w:id="63" w:author="Avery, Lisa" w:date="2021-06-01T08:37:00Z">
              <w:r w:rsidR="006055DE">
                <w:t xml:space="preserve"> for multivariable logistic regression</w:t>
              </w:r>
            </w:ins>
            <w:ins w:id="64" w:author="Avery, Lisa" w:date="2021-06-01T08:36:00Z">
              <w:r w:rsidR="006055DE">
                <w:t>.</w:t>
              </w:r>
              <w:r w:rsidR="00514200">
                <w:t xml:space="preserve"> </w:t>
              </w:r>
            </w:ins>
          </w:p>
          <w:p w14:paraId="4F739556" w14:textId="0B7DB791" w:rsidR="005B00F6" w:rsidDel="00A5001D" w:rsidRDefault="005B00F6">
            <w:pPr>
              <w:rPr>
                <w:ins w:id="65" w:author="Wei Xu" w:date="2021-05-31T21:32:00Z"/>
                <w:del w:id="66" w:author="Avery, Lisa" w:date="2021-06-01T08:34:00Z"/>
              </w:rPr>
            </w:pPr>
            <w:ins w:id="67" w:author="Wei Xu" w:date="2021-05-31T21:36:00Z">
              <w:del w:id="68" w:author="Avery, Lisa" w:date="2021-06-01T08:34:00Z">
                <w:r w:rsidRPr="005B00F6" w:rsidDel="00A5001D">
                  <w:rPr>
                    <w:highlight w:val="yellow"/>
                    <w:rPrChange w:id="69" w:author="Wei Xu" w:date="2021-05-31T21:37:00Z">
                      <w:rPr/>
                    </w:rPrChange>
                  </w:rPr>
                  <w:delText>Need more description on the functions of reportRx, such as tables, figures (KM, swimmer plot, spider plot, etc). Als</w:delText>
                </w:r>
              </w:del>
            </w:ins>
            <w:ins w:id="70" w:author="Wei Xu" w:date="2021-05-31T21:37:00Z">
              <w:del w:id="71" w:author="Avery, Lisa" w:date="2021-06-01T08:34:00Z">
                <w:r w:rsidRPr="005B00F6" w:rsidDel="00A5001D">
                  <w:rPr>
                    <w:highlight w:val="yellow"/>
                    <w:rPrChange w:id="72" w:author="Wei Xu" w:date="2021-05-31T21:37:00Z">
                      <w:rPr/>
                    </w:rPrChange>
                  </w:rPr>
                  <w:delText>o need some descriptions on the future development and global impact.</w:delText>
                </w:r>
              </w:del>
            </w:ins>
          </w:p>
          <w:p w14:paraId="6AB21EC7" w14:textId="4E4BB49D" w:rsidR="009C55BF" w:rsidDel="009C55BF" w:rsidRDefault="009C55BF">
            <w:pPr>
              <w:rPr>
                <w:del w:id="73" w:author="Wei Xu" w:date="2021-05-31T21:34:00Z"/>
              </w:rPr>
            </w:pPr>
          </w:p>
          <w:p w14:paraId="00000023" w14:textId="02E3394E" w:rsidR="007B0B1E" w:rsidRDefault="005B00F6">
            <w:ins w:id="74" w:author="Wei Xu" w:date="2021-05-31T21:44:00Z">
              <w:r>
                <w:t xml:space="preserve">To date, the package has been downloaded 13,038 times according to the comprehensive R archive network (CRAN) log files.  </w:t>
              </w:r>
            </w:ins>
            <w:r w:rsidR="00B54DDA">
              <w:t xml:space="preserve">Link to current implementation: </w:t>
            </w:r>
          </w:p>
          <w:p w14:paraId="00000024" w14:textId="77777777" w:rsidR="007B0B1E" w:rsidRDefault="00B54DDA">
            <w:r>
              <w:t>https://github.com/biostatsPMH/reportRx</w:t>
            </w:r>
          </w:p>
          <w:p w14:paraId="00000025" w14:textId="77777777" w:rsidR="007B0B1E" w:rsidRDefault="007B0B1E"/>
          <w:p w14:paraId="00000026" w14:textId="77777777" w:rsidR="007B0B1E" w:rsidRDefault="00B54DDA">
            <w:r>
              <w:t>Intro document:</w:t>
            </w:r>
          </w:p>
          <w:p w14:paraId="00000027" w14:textId="77777777" w:rsidR="007B0B1E" w:rsidRDefault="00B54DDA">
            <w:r>
              <w:t>https://biostatspmh.github.io/IntroToReportRx/</w:t>
            </w:r>
          </w:p>
        </w:tc>
      </w:tr>
    </w:tbl>
    <w:p w14:paraId="00000028" w14:textId="77777777" w:rsidR="007B0B1E" w:rsidRDefault="00B54DDA">
      <w:pPr>
        <w:spacing w:before="100" w:after="100" w:line="240" w:lineRule="auto"/>
      </w:pPr>
      <w:r>
        <w:t>Outline the Technology Stack for the Software</w:t>
      </w:r>
    </w:p>
    <w:tbl>
      <w:tblPr>
        <w:tblStyle w:val="a1"/>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6570"/>
      </w:tblGrid>
      <w:tr w:rsidR="007B0B1E" w14:paraId="50210C9B" w14:textId="77777777">
        <w:tc>
          <w:tcPr>
            <w:tcW w:w="2785" w:type="dxa"/>
            <w:shd w:val="clear" w:color="auto" w:fill="DEEBF6"/>
          </w:tcPr>
          <w:p w14:paraId="00000029" w14:textId="77777777" w:rsidR="007B0B1E" w:rsidRDefault="0066753C">
            <w:sdt>
              <w:sdtPr>
                <w:tag w:val="goog_rdk_0"/>
                <w:id w:val="-1002349282"/>
              </w:sdtPr>
              <w:sdtEndPr/>
              <w:sdtContent>
                <w:commentRangeStart w:id="75"/>
              </w:sdtContent>
            </w:sdt>
            <w:r w:rsidR="00B54DDA">
              <w:t>Database/Data Storage Technology</w:t>
            </w:r>
          </w:p>
        </w:tc>
        <w:commentRangeEnd w:id="75"/>
        <w:tc>
          <w:tcPr>
            <w:tcW w:w="6570" w:type="dxa"/>
          </w:tcPr>
          <w:p w14:paraId="0000002A" w14:textId="76CFB1A4" w:rsidR="007B0B1E" w:rsidRDefault="00B54DDA">
            <w:r>
              <w:commentReference w:id="75"/>
            </w:r>
            <w:ins w:id="76" w:author="Wei Xu" w:date="2021-05-31T21:38:00Z">
              <w:r w:rsidR="005B00F6">
                <w:t xml:space="preserve">Data integration, quality checking, imputation for missing data. Summary statistics presented </w:t>
              </w:r>
            </w:ins>
            <w:ins w:id="77" w:author="Wei Xu" w:date="2021-05-31T21:39:00Z">
              <w:r w:rsidR="005B00F6">
                <w:t>in</w:t>
              </w:r>
            </w:ins>
            <w:ins w:id="78" w:author="Wei Xu" w:date="2021-05-31T21:38:00Z">
              <w:r w:rsidR="005B00F6">
                <w:t xml:space="preserve"> tables and figures</w:t>
              </w:r>
            </w:ins>
            <w:ins w:id="79" w:author="Wei Xu" w:date="2021-05-31T21:39:00Z">
              <w:r w:rsidR="005B00F6">
                <w:t>. Survival data and longitudinal data summary.</w:t>
              </w:r>
            </w:ins>
          </w:p>
        </w:tc>
      </w:tr>
      <w:tr w:rsidR="007B0B1E" w14:paraId="25DF749F" w14:textId="77777777">
        <w:tc>
          <w:tcPr>
            <w:tcW w:w="2785" w:type="dxa"/>
            <w:shd w:val="clear" w:color="auto" w:fill="DEEBF6"/>
          </w:tcPr>
          <w:p w14:paraId="0000002B" w14:textId="77777777" w:rsidR="007B0B1E" w:rsidRDefault="0066753C">
            <w:sdt>
              <w:sdtPr>
                <w:tag w:val="goog_rdk_1"/>
                <w:id w:val="1037707591"/>
              </w:sdtPr>
              <w:sdtEndPr/>
              <w:sdtContent>
                <w:commentRangeStart w:id="80"/>
              </w:sdtContent>
            </w:sdt>
            <w:r w:rsidR="00B54DDA">
              <w:t>Front end/User Interface Technology</w:t>
            </w:r>
          </w:p>
        </w:tc>
        <w:commentRangeEnd w:id="80"/>
        <w:tc>
          <w:tcPr>
            <w:tcW w:w="6570" w:type="dxa"/>
          </w:tcPr>
          <w:p w14:paraId="0000002C" w14:textId="23FD0F74" w:rsidR="007B0B1E" w:rsidRDefault="00B54DDA">
            <w:r>
              <w:commentReference w:id="80"/>
            </w:r>
            <w:ins w:id="81" w:author="Wei Xu" w:date="2021-05-31T21:40:00Z">
              <w:r w:rsidR="005B00F6">
                <w:t>Biostatisticians</w:t>
              </w:r>
            </w:ins>
            <w:ins w:id="82" w:author="Wei Xu" w:date="2021-05-31T21:41:00Z">
              <w:r w:rsidR="005B00F6">
                <w:t>, bioinformaticians, and research analysts. Windows and Unix environment for P</w:t>
              </w:r>
            </w:ins>
            <w:ins w:id="83" w:author="Wei Xu" w:date="2021-05-31T21:42:00Z">
              <w:r w:rsidR="005B00F6">
                <w:t>C and Mac machines and clusters.</w:t>
              </w:r>
            </w:ins>
          </w:p>
        </w:tc>
      </w:tr>
      <w:tr w:rsidR="007B0B1E" w14:paraId="072862BA" w14:textId="77777777">
        <w:tc>
          <w:tcPr>
            <w:tcW w:w="2785" w:type="dxa"/>
            <w:shd w:val="clear" w:color="auto" w:fill="DEEBF6"/>
          </w:tcPr>
          <w:p w14:paraId="0000002D" w14:textId="77777777" w:rsidR="007B0B1E" w:rsidRDefault="0066753C">
            <w:sdt>
              <w:sdtPr>
                <w:tag w:val="goog_rdk_2"/>
                <w:id w:val="286477637"/>
              </w:sdtPr>
              <w:sdtEndPr/>
              <w:sdtContent>
                <w:commentRangeStart w:id="84"/>
              </w:sdtContent>
            </w:sdt>
            <w:r w:rsidR="00B54DDA">
              <w:t>Integrations/Interfaces</w:t>
            </w:r>
          </w:p>
        </w:tc>
        <w:commentRangeEnd w:id="84"/>
        <w:tc>
          <w:tcPr>
            <w:tcW w:w="6570" w:type="dxa"/>
          </w:tcPr>
          <w:p w14:paraId="0000002E" w14:textId="09053CDD" w:rsidR="007B0B1E" w:rsidRDefault="00B54DDA">
            <w:r>
              <w:commentReference w:id="84"/>
            </w:r>
            <w:ins w:id="85" w:author="Wei Xu" w:date="2021-05-31T21:42:00Z">
              <w:r w:rsidR="005B00F6">
                <w:t xml:space="preserve">Different database, ACCESS, RedCap, Excel, </w:t>
              </w:r>
            </w:ins>
            <w:ins w:id="86" w:author="Wei Xu" w:date="2021-05-31T21:43:00Z">
              <w:r w:rsidR="005B00F6">
                <w:t>R data files.</w:t>
              </w:r>
            </w:ins>
          </w:p>
        </w:tc>
      </w:tr>
      <w:tr w:rsidR="007B0B1E" w14:paraId="3854BDA5" w14:textId="77777777">
        <w:tc>
          <w:tcPr>
            <w:tcW w:w="2785" w:type="dxa"/>
            <w:shd w:val="clear" w:color="auto" w:fill="DEEBF6"/>
          </w:tcPr>
          <w:p w14:paraId="0000002F" w14:textId="77777777" w:rsidR="007B0B1E" w:rsidRDefault="0066753C">
            <w:sdt>
              <w:sdtPr>
                <w:tag w:val="goog_rdk_3"/>
                <w:id w:val="1723799408"/>
              </w:sdtPr>
              <w:sdtEndPr/>
              <w:sdtContent>
                <w:commentRangeStart w:id="87"/>
              </w:sdtContent>
            </w:sdt>
            <w:r w:rsidR="00B54DDA">
              <w:t>Standards</w:t>
            </w:r>
          </w:p>
        </w:tc>
        <w:commentRangeEnd w:id="87"/>
        <w:tc>
          <w:tcPr>
            <w:tcW w:w="6570" w:type="dxa"/>
          </w:tcPr>
          <w:p w14:paraId="00000030" w14:textId="6DBDC78C" w:rsidR="007B0B1E" w:rsidRPr="005B00F6" w:rsidRDefault="00B54DDA">
            <w:pPr>
              <w:rPr>
                <w:highlight w:val="yellow"/>
                <w:rPrChange w:id="88" w:author="Wei Xu" w:date="2021-05-31T21:43:00Z">
                  <w:rPr/>
                </w:rPrChange>
              </w:rPr>
            </w:pPr>
            <w:r w:rsidRPr="005B00F6">
              <w:rPr>
                <w:highlight w:val="yellow"/>
                <w:rPrChange w:id="89" w:author="Wei Xu" w:date="2021-05-31T21:43:00Z">
                  <w:rPr/>
                </w:rPrChange>
              </w:rPr>
              <w:commentReference w:id="87"/>
            </w:r>
            <w:ins w:id="90" w:author="Wei Xu" w:date="2021-05-31T21:43:00Z">
              <w:r w:rsidR="005B00F6" w:rsidRPr="005B00F6">
                <w:rPr>
                  <w:highlight w:val="yellow"/>
                  <w:rPrChange w:id="91" w:author="Wei Xu" w:date="2021-05-31T21:43:00Z">
                    <w:rPr/>
                  </w:rPrChange>
                </w:rPr>
                <w:t>Different versions.</w:t>
              </w:r>
            </w:ins>
          </w:p>
        </w:tc>
      </w:tr>
      <w:tr w:rsidR="007B0B1E" w14:paraId="25FC46F9" w14:textId="77777777">
        <w:tc>
          <w:tcPr>
            <w:tcW w:w="2785" w:type="dxa"/>
            <w:shd w:val="clear" w:color="auto" w:fill="DEEBF6"/>
          </w:tcPr>
          <w:p w14:paraId="00000031" w14:textId="77777777" w:rsidR="007B0B1E" w:rsidRDefault="00B54DDA">
            <w:r>
              <w:t>Other</w:t>
            </w:r>
          </w:p>
        </w:tc>
        <w:tc>
          <w:tcPr>
            <w:tcW w:w="6570" w:type="dxa"/>
          </w:tcPr>
          <w:p w14:paraId="00000032" w14:textId="7A694324" w:rsidR="007B0B1E" w:rsidRDefault="00B54DDA">
            <w:r>
              <w:t>R package</w:t>
            </w:r>
            <w:ins w:id="92" w:author="Wei Xu" w:date="2021-05-31T21:39:00Z">
              <w:r w:rsidR="005B00F6">
                <w:t xml:space="preserve">. </w:t>
              </w:r>
            </w:ins>
            <w:ins w:id="93" w:author="Wei Xu" w:date="2021-05-31T21:40:00Z">
              <w:r w:rsidR="005B00F6">
                <w:t>We may</w:t>
              </w:r>
            </w:ins>
            <w:ins w:id="94" w:author="Wei Xu" w:date="2021-05-31T21:39:00Z">
              <w:r w:rsidR="005B00F6">
                <w:t xml:space="preserve"> extent </w:t>
              </w:r>
            </w:ins>
            <w:ins w:id="95" w:author="Wei Xu" w:date="2021-05-31T21:40:00Z">
              <w:r w:rsidR="005B00F6">
                <w:t xml:space="preserve">it </w:t>
              </w:r>
            </w:ins>
            <w:ins w:id="96" w:author="Wei Xu" w:date="2021-05-31T21:39:00Z">
              <w:r w:rsidR="005B00F6">
                <w:t xml:space="preserve">to SAS macros and potential </w:t>
              </w:r>
            </w:ins>
            <w:ins w:id="97" w:author="Wei Xu" w:date="2021-05-31T21:40:00Z">
              <w:r w:rsidR="005B00F6">
                <w:t>Python packages for high dimensional bioinformatics research studies</w:t>
              </w:r>
            </w:ins>
          </w:p>
        </w:tc>
      </w:tr>
    </w:tbl>
    <w:p w14:paraId="00000033" w14:textId="77777777" w:rsidR="007B0B1E" w:rsidRDefault="00B54DDA">
      <w:pPr>
        <w:spacing w:before="100" w:after="100" w:line="240" w:lineRule="auto"/>
      </w:pPr>
      <w:r>
        <w:t xml:space="preserve">Describe the current status of the software application and any planned improvements. </w:t>
      </w:r>
      <w:r>
        <w:rPr>
          <w:i/>
          <w:sz w:val="20"/>
          <w:szCs w:val="20"/>
        </w:rPr>
        <w:t>(limit 250 words)</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B0B1E" w14:paraId="5A3B84BD" w14:textId="77777777">
        <w:tc>
          <w:tcPr>
            <w:tcW w:w="9350" w:type="dxa"/>
          </w:tcPr>
          <w:p w14:paraId="00000034" w14:textId="3D232D30" w:rsidR="007B0B1E" w:rsidRDefault="00B54DDA">
            <w:pPr>
              <w:rPr>
                <w:ins w:id="98" w:author="Wei Xu" w:date="2021-05-31T21:43:00Z"/>
              </w:rPr>
            </w:pPr>
            <w:r>
              <w:t xml:space="preserve">ReportRx has recently undergone a major update, now under version 1.03, which fixed various bugs and added functionalities including support for Rmarkdown, which is a modern interface for generating reproducible reporting pipelines. </w:t>
            </w:r>
          </w:p>
          <w:p w14:paraId="09896302" w14:textId="7B37ED71" w:rsidR="005B00F6" w:rsidRDefault="005B00F6">
            <w:pPr>
              <w:rPr>
                <w:ins w:id="99" w:author="Avery, Lisa" w:date="2021-06-01T08:39:00Z"/>
              </w:rPr>
            </w:pPr>
          </w:p>
          <w:p w14:paraId="2B9D009D" w14:textId="552D49F3" w:rsidR="006F2B86" w:rsidRDefault="006F2B86">
            <w:pPr>
              <w:rPr>
                <w:ins w:id="100" w:author="Avery, Lisa" w:date="2021-06-01T08:44:00Z"/>
              </w:rPr>
            </w:pPr>
            <w:ins w:id="101" w:author="Avery, Lisa" w:date="2021-06-01T08:39:00Z">
              <w:r>
                <w:t xml:space="preserve">Currently, the software can be used </w:t>
              </w:r>
            </w:ins>
            <w:ins w:id="102" w:author="Avery, Lisa" w:date="2021-06-01T08:40:00Z">
              <w:r w:rsidR="00A63F91">
                <w:t xml:space="preserve">to generate </w:t>
              </w:r>
              <w:r w:rsidR="00B2098B">
                <w:t xml:space="preserve">reproducible </w:t>
              </w:r>
            </w:ins>
            <w:ins w:id="103" w:author="Avery, Lisa" w:date="2021-06-01T08:41:00Z">
              <w:r w:rsidR="00EE49C7">
                <w:t xml:space="preserve">analyses </w:t>
              </w:r>
              <w:r w:rsidR="007C79AC">
                <w:t xml:space="preserve">in R scripts </w:t>
              </w:r>
            </w:ins>
            <w:ins w:id="104" w:author="Avery, Lisa" w:date="2021-06-01T08:42:00Z">
              <w:r w:rsidR="00EE49C7">
                <w:t xml:space="preserve">and integrates with both the older R Sweave </w:t>
              </w:r>
              <w:r w:rsidR="00F231C4">
                <w:t xml:space="preserve">and the newer R Markdown literate programming </w:t>
              </w:r>
              <w:r w:rsidR="009128C0">
                <w:t xml:space="preserve">packages for </w:t>
              </w:r>
            </w:ins>
            <w:ins w:id="105" w:author="Avery, Lisa" w:date="2021-06-01T08:43:00Z">
              <w:r w:rsidR="009128C0">
                <w:t xml:space="preserve">seamless </w:t>
              </w:r>
              <w:r w:rsidR="008E6B12">
                <w:t xml:space="preserve">and flexible </w:t>
              </w:r>
              <w:r w:rsidR="009128C0">
                <w:t>output to HTML, Word and PDF documents</w:t>
              </w:r>
              <w:r w:rsidR="008E6B12">
                <w:t>.</w:t>
              </w:r>
            </w:ins>
            <w:ins w:id="106" w:author="Avery, Lisa" w:date="2021-06-01T08:44:00Z">
              <w:r w:rsidR="00A36DC0">
                <w:t xml:space="preserve"> The package will detect the output format and generate tables in the appro</w:t>
              </w:r>
              <w:r w:rsidR="00A26CF3">
                <w:t>priate syntax (latex. Markdown</w:t>
              </w:r>
            </w:ins>
            <w:ins w:id="107" w:author="Avery, Lisa" w:date="2021-06-01T08:45:00Z">
              <w:r w:rsidR="00A26CF3">
                <w:t xml:space="preserve"> or html) </w:t>
              </w:r>
              <w:r w:rsidR="008235C2">
                <w:t xml:space="preserve">to eliminate the time spent on table formatting. </w:t>
              </w:r>
              <w:r w:rsidR="00A303ED">
                <w:t xml:space="preserve"> Similarly, plots produced by repor</w:t>
              </w:r>
            </w:ins>
            <w:ins w:id="108" w:author="Avery, Lisa" w:date="2021-06-01T08:46:00Z">
              <w:r w:rsidR="00A303ED">
                <w:t>tRx can be embedded into all document formats or saved to external files (.tiff, .png etc)</w:t>
              </w:r>
            </w:ins>
          </w:p>
          <w:p w14:paraId="7EAB532C" w14:textId="77777777" w:rsidR="00A36DC0" w:rsidRDefault="00A36DC0">
            <w:pPr>
              <w:rPr>
                <w:ins w:id="109" w:author="Wei Xu" w:date="2021-05-31T21:43:00Z"/>
              </w:rPr>
            </w:pPr>
          </w:p>
          <w:p w14:paraId="2308AB7B" w14:textId="7389D67D" w:rsidR="005B00F6" w:rsidRPr="005B00F6" w:rsidRDefault="005B00F6">
            <w:pPr>
              <w:rPr>
                <w:ins w:id="110" w:author="Wei Xu" w:date="2021-05-31T21:43:00Z"/>
                <w:highlight w:val="yellow"/>
                <w:rPrChange w:id="111" w:author="Wei Xu" w:date="2021-05-31T21:44:00Z">
                  <w:rPr>
                    <w:ins w:id="112" w:author="Wei Xu" w:date="2021-05-31T21:43:00Z"/>
                  </w:rPr>
                </w:rPrChange>
              </w:rPr>
            </w:pPr>
            <w:commentRangeStart w:id="113"/>
            <w:ins w:id="114" w:author="Wei Xu" w:date="2021-05-31T21:43:00Z">
              <w:r w:rsidRPr="005B00F6">
                <w:rPr>
                  <w:highlight w:val="yellow"/>
                  <w:rPrChange w:id="115" w:author="Wei Xu" w:date="2021-05-31T21:44:00Z">
                    <w:rPr/>
                  </w:rPrChange>
                </w:rPr>
                <w:t>Need to list the major functions of the current package:</w:t>
              </w:r>
            </w:ins>
          </w:p>
          <w:p w14:paraId="09F65D98" w14:textId="4C3081B9" w:rsidR="005B00F6" w:rsidRPr="005B00F6" w:rsidRDefault="005B00F6">
            <w:pPr>
              <w:rPr>
                <w:ins w:id="116" w:author="Wei Xu" w:date="2021-05-31T21:43:00Z"/>
                <w:highlight w:val="yellow"/>
                <w:rPrChange w:id="117" w:author="Wei Xu" w:date="2021-05-31T21:44:00Z">
                  <w:rPr>
                    <w:ins w:id="118" w:author="Wei Xu" w:date="2021-05-31T21:43:00Z"/>
                  </w:rPr>
                </w:rPrChange>
              </w:rPr>
            </w:pPr>
            <w:ins w:id="119" w:author="Wei Xu" w:date="2021-05-31T21:43:00Z">
              <w:r w:rsidRPr="005B00F6">
                <w:rPr>
                  <w:highlight w:val="yellow"/>
                  <w:rPrChange w:id="120" w:author="Wei Xu" w:date="2021-05-31T21:44:00Z">
                    <w:rPr/>
                  </w:rPrChange>
                </w:rPr>
                <w:t>1.</w:t>
              </w:r>
            </w:ins>
          </w:p>
          <w:p w14:paraId="7BED6F12" w14:textId="00609913" w:rsidR="005B00F6" w:rsidRPr="005B00F6" w:rsidRDefault="005B00F6">
            <w:pPr>
              <w:rPr>
                <w:ins w:id="121" w:author="Wei Xu" w:date="2021-05-31T21:43:00Z"/>
                <w:highlight w:val="yellow"/>
                <w:rPrChange w:id="122" w:author="Wei Xu" w:date="2021-05-31T21:44:00Z">
                  <w:rPr>
                    <w:ins w:id="123" w:author="Wei Xu" w:date="2021-05-31T21:43:00Z"/>
                  </w:rPr>
                </w:rPrChange>
              </w:rPr>
            </w:pPr>
            <w:ins w:id="124" w:author="Wei Xu" w:date="2021-05-31T21:43:00Z">
              <w:r w:rsidRPr="005B00F6">
                <w:rPr>
                  <w:highlight w:val="yellow"/>
                  <w:rPrChange w:id="125" w:author="Wei Xu" w:date="2021-05-31T21:44:00Z">
                    <w:rPr/>
                  </w:rPrChange>
                </w:rPr>
                <w:t>2.</w:t>
              </w:r>
            </w:ins>
          </w:p>
          <w:p w14:paraId="14DD1697" w14:textId="3DDBDD25" w:rsidR="005B00F6" w:rsidRDefault="005B00F6">
            <w:ins w:id="126" w:author="Wei Xu" w:date="2021-05-31T21:43:00Z">
              <w:r w:rsidRPr="005B00F6">
                <w:rPr>
                  <w:highlight w:val="yellow"/>
                  <w:rPrChange w:id="127" w:author="Wei Xu" w:date="2021-05-31T21:44:00Z">
                    <w:rPr/>
                  </w:rPrChange>
                </w:rPr>
                <w:t>3.</w:t>
              </w:r>
            </w:ins>
            <w:commentRangeEnd w:id="113"/>
            <w:r w:rsidR="008778D7">
              <w:rPr>
                <w:rStyle w:val="CommentReference"/>
              </w:rPr>
              <w:commentReference w:id="113"/>
            </w:r>
          </w:p>
          <w:p w14:paraId="00000035" w14:textId="77777777" w:rsidR="007B0B1E" w:rsidRDefault="007B0B1E"/>
          <w:p w14:paraId="00000036" w14:textId="693E449B" w:rsidR="007B0B1E" w:rsidRDefault="00B243E2">
            <w:ins w:id="128" w:author="Avery, Lisa" w:date="2021-06-01T08:47:00Z">
              <w:r>
                <w:t>A number of improvements are p</w:t>
              </w:r>
            </w:ins>
            <w:del w:id="129" w:author="Avery, Lisa" w:date="2021-06-01T08:47:00Z">
              <w:r w:rsidR="00B54DDA" w:rsidDel="00B243E2">
                <w:delText>P</w:delText>
              </w:r>
            </w:del>
            <w:r w:rsidR="00B54DDA">
              <w:t>lanned</w:t>
            </w:r>
            <w:del w:id="130" w:author="Avery, Lisa" w:date="2021-06-01T08:47:00Z">
              <w:r w:rsidR="00B54DDA" w:rsidDel="00B243E2">
                <w:delText xml:space="preserve"> improvements</w:delText>
              </w:r>
            </w:del>
            <w:r w:rsidR="00B54DDA">
              <w:t>:</w:t>
            </w:r>
          </w:p>
          <w:p w14:paraId="00000037" w14:textId="77777777" w:rsidR="007B0B1E" w:rsidRDefault="007B0B1E"/>
          <w:p w14:paraId="00000038" w14:textId="77777777" w:rsidR="007B0B1E" w:rsidRDefault="00B54DDA">
            <w:pPr>
              <w:numPr>
                <w:ilvl w:val="0"/>
                <w:numId w:val="1"/>
              </w:numPr>
            </w:pPr>
            <w:r>
              <w:t>support a wider variety of commonly used regression model, including but not limited to mixed effects models (packages nlme and lme4), joint models (packages JM, JMBayes, JoineR, joineRML), parametric survival models (packages survival and eha)</w:t>
            </w:r>
          </w:p>
          <w:p w14:paraId="00000039" w14:textId="77777777" w:rsidR="007B0B1E" w:rsidRDefault="00B54DDA">
            <w:pPr>
              <w:numPr>
                <w:ilvl w:val="0"/>
                <w:numId w:val="1"/>
              </w:numPr>
            </w:pPr>
            <w:r>
              <w:t>support for machine learning algorithms and methods such as penalized regression (e.g. glmnet package).</w:t>
            </w:r>
          </w:p>
          <w:p w14:paraId="0000003A" w14:textId="77777777" w:rsidR="007B0B1E" w:rsidRDefault="00B54DDA">
            <w:pPr>
              <w:numPr>
                <w:ilvl w:val="0"/>
                <w:numId w:val="1"/>
              </w:numPr>
            </w:pPr>
            <w:r>
              <w:t>support for reporting streamlined predictive modeling, e.g. results from caret package</w:t>
            </w:r>
          </w:p>
          <w:p w14:paraId="0000003B" w14:textId="3E44E464" w:rsidR="007B0B1E" w:rsidRDefault="00B54DDA">
            <w:pPr>
              <w:numPr>
                <w:ilvl w:val="0"/>
                <w:numId w:val="1"/>
              </w:numPr>
              <w:rPr>
                <w:ins w:id="131" w:author="Avery, Lisa" w:date="2021-06-01T08:48:00Z"/>
              </w:rPr>
            </w:pPr>
            <w:r>
              <w:t>support for reporting and visualizing causal inference analyses such as propensity scores and mediation modeling</w:t>
            </w:r>
          </w:p>
          <w:p w14:paraId="73FA93D6" w14:textId="48A9234A" w:rsidR="00921CB3" w:rsidRDefault="00CA55ED">
            <w:pPr>
              <w:numPr>
                <w:ilvl w:val="0"/>
                <w:numId w:val="1"/>
              </w:numPr>
            </w:pPr>
            <w:ins w:id="132" w:author="Avery, Lisa" w:date="2021-06-01T08:48:00Z">
              <w:r>
                <w:t xml:space="preserve">automated testing </w:t>
              </w:r>
            </w:ins>
            <w:ins w:id="133" w:author="Avery, Lisa" w:date="2021-06-01T08:49:00Z">
              <w:r w:rsidR="00CF5420">
                <w:t xml:space="preserve">and reporting </w:t>
              </w:r>
            </w:ins>
            <w:ins w:id="134" w:author="Avery, Lisa" w:date="2021-06-01T08:48:00Z">
              <w:r>
                <w:t>of model assumptions</w:t>
              </w:r>
            </w:ins>
            <w:ins w:id="135" w:author="Avery, Lisa" w:date="2021-06-01T08:49:00Z">
              <w:r w:rsidR="00CF5420">
                <w:t xml:space="preserve"> (e.g. proportional odds in ordinal regression)</w:t>
              </w:r>
            </w:ins>
          </w:p>
          <w:p w14:paraId="0000003C" w14:textId="77777777" w:rsidR="007B0B1E" w:rsidRDefault="007B0B1E"/>
        </w:tc>
      </w:tr>
    </w:tbl>
    <w:p w14:paraId="0000003D" w14:textId="77777777" w:rsidR="007B0B1E" w:rsidRDefault="00B54DDA">
      <w:pPr>
        <w:spacing w:before="100" w:after="100" w:line="240" w:lineRule="auto"/>
        <w:rPr>
          <w:i/>
          <w:sz w:val="20"/>
          <w:szCs w:val="20"/>
        </w:rPr>
      </w:pPr>
      <w:r>
        <w:t>Provide description of demonstrated impact, include number of users (internal/external), data points, publications or other details that can help PMDS assess impact.</w:t>
      </w:r>
      <w:r>
        <w:rPr>
          <w:i/>
        </w:rPr>
        <w:t xml:space="preserve"> Letters of support can be attached to application </w:t>
      </w:r>
      <w:r>
        <w:rPr>
          <w:i/>
          <w:sz w:val="20"/>
          <w:szCs w:val="20"/>
        </w:rPr>
        <w:t>(limit 250 words)</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B0B1E" w14:paraId="38602F09" w14:textId="77777777">
        <w:tc>
          <w:tcPr>
            <w:tcW w:w="9350" w:type="dxa"/>
          </w:tcPr>
          <w:p w14:paraId="0000003E" w14:textId="1B2165FA" w:rsidR="007B0B1E" w:rsidRDefault="00B54DDA">
            <w:r>
              <w:t xml:space="preserve">ReportRx has a primary user base in the Department of Biostatistics at the Princess Margaret Cancer Centre where approximately 80% of the department members </w:t>
            </w:r>
            <w:ins w:id="136" w:author="Wei Xu" w:date="2021-05-31T21:45:00Z">
              <w:r w:rsidR="00782422">
                <w:t>and most of th</w:t>
              </w:r>
            </w:ins>
            <w:ins w:id="137" w:author="Wei Xu" w:date="2021-05-31T21:46:00Z">
              <w:r w:rsidR="00782422">
                <w:t xml:space="preserve">e trainees at COMBIEL training program </w:t>
              </w:r>
            </w:ins>
            <w:r>
              <w:t>use the software on a regular basis (</w:t>
            </w:r>
            <w:del w:id="138" w:author="Wei Xu" w:date="2021-05-31T21:45:00Z">
              <w:r w:rsidDel="00782422">
                <w:delText>approximately 16</w:delText>
              </w:r>
            </w:del>
            <w:ins w:id="139" w:author="Wei Xu" w:date="2021-05-31T21:45:00Z">
              <w:r w:rsidR="00782422">
                <w:t>20</w:t>
              </w:r>
            </w:ins>
            <w:r>
              <w:t xml:space="preserve"> staff members</w:t>
            </w:r>
            <w:ins w:id="140" w:author="Wei Xu" w:date="2021-05-31T21:46:00Z">
              <w:r w:rsidR="00782422">
                <w:t xml:space="preserve"> and more </w:t>
              </w:r>
              <w:r w:rsidR="00782422">
                <w:lastRenderedPageBreak/>
                <w:t>than 30 trainees</w:t>
              </w:r>
            </w:ins>
            <w:r>
              <w:t xml:space="preserve">). In addition, a number of former trainees and visiting scholars have found the tools useful and have continued using the package for their </w:t>
            </w:r>
            <w:del w:id="141" w:author="Wei Xu" w:date="2021-05-31T21:35:00Z">
              <w:r w:rsidDel="005B00F6">
                <w:delText xml:space="preserve">reporting </w:delText>
              </w:r>
            </w:del>
            <w:ins w:id="142" w:author="Wei Xu" w:date="2021-05-31T21:35:00Z">
              <w:r w:rsidR="005B00F6">
                <w:t xml:space="preserve">biostatistical and bioinformatic </w:t>
              </w:r>
            </w:ins>
            <w:ins w:id="143" w:author="Wei Xu" w:date="2021-05-31T21:36:00Z">
              <w:r w:rsidR="005B00F6">
                <w:t xml:space="preserve">modeling and </w:t>
              </w:r>
            </w:ins>
            <w:ins w:id="144" w:author="Wei Xu" w:date="2021-05-31T21:35:00Z">
              <w:r w:rsidR="005B00F6">
                <w:t xml:space="preserve">analysis </w:t>
              </w:r>
            </w:ins>
            <w:r>
              <w:t>needs.</w:t>
            </w:r>
          </w:p>
          <w:p w14:paraId="0000003F" w14:textId="6B51EC3A" w:rsidR="007B0B1E" w:rsidRDefault="007B0B1E">
            <w:pPr>
              <w:rPr>
                <w:ins w:id="145" w:author="Wei Xu" w:date="2021-05-31T21:48:00Z"/>
              </w:rPr>
            </w:pPr>
          </w:p>
          <w:p w14:paraId="40E0670E" w14:textId="41F986D9" w:rsidR="00782422" w:rsidRDefault="00782422">
            <w:pPr>
              <w:rPr>
                <w:ins w:id="146" w:author="Wei Xu" w:date="2021-05-31T21:54:00Z"/>
              </w:rPr>
            </w:pPr>
            <w:ins w:id="147" w:author="Wei Xu" w:date="2021-05-31T21:48:00Z">
              <w:r w:rsidRPr="00782422">
                <w:rPr>
                  <w:highlight w:val="yellow"/>
                  <w:rPrChange w:id="148" w:author="Wei Xu" w:date="2021-05-31T21:54:00Z">
                    <w:rPr/>
                  </w:rPrChange>
                </w:rPr>
                <w:t xml:space="preserve">Need to give references for high impact publications that utilized the package (i.e. </w:t>
              </w:r>
            </w:ins>
            <w:ins w:id="149" w:author="Wei Xu" w:date="2021-05-31T21:49:00Z">
              <w:r w:rsidRPr="00782422">
                <w:rPr>
                  <w:highlight w:val="yellow"/>
                  <w:rPrChange w:id="150" w:author="Wei Xu" w:date="2021-05-31T21:54:00Z">
                    <w:rPr/>
                  </w:rPrChange>
                </w:rPr>
                <w:t xml:space="preserve">Lancet Oncology 2016 </w:t>
              </w:r>
              <w:r w:rsidRPr="00782422">
                <w:rPr>
                  <w:rFonts w:ascii="Segoe UI" w:hAnsi="Segoe UI" w:cs="Segoe UI"/>
                  <w:color w:val="4D8055"/>
                  <w:sz w:val="21"/>
                  <w:szCs w:val="21"/>
                  <w:highlight w:val="yellow"/>
                  <w:shd w:val="clear" w:color="auto" w:fill="FFFFFF"/>
                  <w:rPrChange w:id="151" w:author="Wei Xu" w:date="2021-05-31T21:54:00Z">
                    <w:rPr>
                      <w:rFonts w:ascii="Segoe UI" w:hAnsi="Segoe UI" w:cs="Segoe UI"/>
                      <w:color w:val="4D8055"/>
                      <w:sz w:val="21"/>
                      <w:szCs w:val="21"/>
                      <w:shd w:val="clear" w:color="auto" w:fill="FFFFFF"/>
                    </w:rPr>
                  </w:rPrChange>
                </w:rPr>
                <w:t>PMID: </w:t>
              </w:r>
              <w:r w:rsidRPr="00782422">
                <w:rPr>
                  <w:rStyle w:val="docsum-pmid"/>
                  <w:rFonts w:ascii="Segoe UI" w:hAnsi="Segoe UI" w:cs="Segoe UI"/>
                  <w:color w:val="4D8055"/>
                  <w:sz w:val="21"/>
                  <w:szCs w:val="21"/>
                  <w:highlight w:val="yellow"/>
                  <w:shd w:val="clear" w:color="auto" w:fill="FFFFFF"/>
                  <w:rPrChange w:id="152" w:author="Wei Xu" w:date="2021-05-31T21:54:00Z">
                    <w:rPr>
                      <w:rStyle w:val="docsum-pmid"/>
                      <w:rFonts w:ascii="Segoe UI" w:hAnsi="Segoe UI" w:cs="Segoe UI"/>
                      <w:color w:val="4D8055"/>
                      <w:sz w:val="21"/>
                      <w:szCs w:val="21"/>
                      <w:shd w:val="clear" w:color="auto" w:fill="FFFFFF"/>
                    </w:rPr>
                  </w:rPrChange>
                </w:rPr>
                <w:t>26936027</w:t>
              </w:r>
            </w:ins>
            <w:ins w:id="153" w:author="Wei Xu" w:date="2021-05-31T21:50:00Z">
              <w:r w:rsidRPr="00782422">
                <w:rPr>
                  <w:rStyle w:val="docsum-pmid"/>
                  <w:rFonts w:ascii="Segoe UI" w:hAnsi="Segoe UI" w:cs="Segoe UI"/>
                  <w:color w:val="4D8055"/>
                  <w:sz w:val="21"/>
                  <w:szCs w:val="21"/>
                  <w:highlight w:val="yellow"/>
                  <w:shd w:val="clear" w:color="auto" w:fill="FFFFFF"/>
                  <w:rPrChange w:id="154" w:author="Wei Xu" w:date="2021-05-31T21:54:00Z">
                    <w:rPr>
                      <w:rStyle w:val="docsum-pmid"/>
                      <w:rFonts w:ascii="Segoe UI" w:hAnsi="Segoe UI" w:cs="Segoe UI"/>
                      <w:color w:val="4D8055"/>
                      <w:sz w:val="21"/>
                      <w:szCs w:val="21"/>
                      <w:shd w:val="clear" w:color="auto" w:fill="FFFFFF"/>
                    </w:rPr>
                  </w:rPrChange>
                </w:rPr>
                <w:t>; Journal of Clinical Oncology</w:t>
              </w:r>
            </w:ins>
            <w:ins w:id="155" w:author="Wei Xu" w:date="2021-05-31T21:51:00Z">
              <w:r w:rsidRPr="00782422">
                <w:rPr>
                  <w:rStyle w:val="docsum-pmid"/>
                  <w:rFonts w:ascii="Segoe UI" w:hAnsi="Segoe UI" w:cs="Segoe UI"/>
                  <w:color w:val="4D8055"/>
                  <w:sz w:val="21"/>
                  <w:szCs w:val="21"/>
                  <w:highlight w:val="yellow"/>
                  <w:shd w:val="clear" w:color="auto" w:fill="FFFFFF"/>
                  <w:rPrChange w:id="156" w:author="Wei Xu" w:date="2021-05-31T21:54:00Z">
                    <w:rPr>
                      <w:rStyle w:val="docsum-pmid"/>
                      <w:rFonts w:ascii="Segoe UI" w:hAnsi="Segoe UI" w:cs="Segoe UI"/>
                      <w:color w:val="4D8055"/>
                      <w:sz w:val="21"/>
                      <w:szCs w:val="21"/>
                      <w:shd w:val="clear" w:color="auto" w:fill="FFFFFF"/>
                    </w:rPr>
                  </w:rPrChange>
                </w:rPr>
                <w:t xml:space="preserve"> 2015</w:t>
              </w:r>
            </w:ins>
            <w:ins w:id="157" w:author="Wei Xu" w:date="2021-05-31T21:50:00Z">
              <w:r w:rsidRPr="00782422">
                <w:rPr>
                  <w:rStyle w:val="docsum-pmid"/>
                  <w:rFonts w:ascii="Segoe UI" w:hAnsi="Segoe UI" w:cs="Segoe UI"/>
                  <w:color w:val="4D8055"/>
                  <w:sz w:val="21"/>
                  <w:szCs w:val="21"/>
                  <w:highlight w:val="yellow"/>
                  <w:shd w:val="clear" w:color="auto" w:fill="FFFFFF"/>
                  <w:rPrChange w:id="158" w:author="Wei Xu" w:date="2021-05-31T21:54:00Z">
                    <w:rPr>
                      <w:rStyle w:val="docsum-pmid"/>
                      <w:rFonts w:ascii="Segoe UI" w:hAnsi="Segoe UI" w:cs="Segoe UI"/>
                      <w:color w:val="4D8055"/>
                      <w:sz w:val="21"/>
                      <w:szCs w:val="21"/>
                      <w:shd w:val="clear" w:color="auto" w:fill="FFFFFF"/>
                    </w:rPr>
                  </w:rPrChange>
                </w:rPr>
                <w:t xml:space="preserve"> </w:t>
              </w:r>
              <w:r w:rsidRPr="00782422">
                <w:rPr>
                  <w:rFonts w:ascii="Segoe UI" w:hAnsi="Segoe UI" w:cs="Segoe UI"/>
                  <w:color w:val="4D8055"/>
                  <w:sz w:val="21"/>
                  <w:szCs w:val="21"/>
                  <w:highlight w:val="yellow"/>
                  <w:shd w:val="clear" w:color="auto" w:fill="FFFFFF"/>
                  <w:rPrChange w:id="159" w:author="Wei Xu" w:date="2021-05-31T21:54:00Z">
                    <w:rPr>
                      <w:rFonts w:ascii="Segoe UI" w:hAnsi="Segoe UI" w:cs="Segoe UI"/>
                      <w:color w:val="4D8055"/>
                      <w:sz w:val="21"/>
                      <w:szCs w:val="21"/>
                      <w:shd w:val="clear" w:color="auto" w:fill="FFFFFF"/>
                    </w:rPr>
                  </w:rPrChange>
                </w:rPr>
                <w:t>PMID: </w:t>
              </w:r>
              <w:r w:rsidRPr="00782422">
                <w:rPr>
                  <w:rStyle w:val="docsum-pmid"/>
                  <w:rFonts w:ascii="Segoe UI" w:hAnsi="Segoe UI" w:cs="Segoe UI"/>
                  <w:color w:val="4D8055"/>
                  <w:sz w:val="21"/>
                  <w:szCs w:val="21"/>
                  <w:highlight w:val="yellow"/>
                  <w:shd w:val="clear" w:color="auto" w:fill="FFFFFF"/>
                  <w:rPrChange w:id="160" w:author="Wei Xu" w:date="2021-05-31T21:54:00Z">
                    <w:rPr>
                      <w:rStyle w:val="docsum-pmid"/>
                      <w:rFonts w:ascii="Segoe UI" w:hAnsi="Segoe UI" w:cs="Segoe UI"/>
                      <w:color w:val="4D8055"/>
                      <w:sz w:val="21"/>
                      <w:szCs w:val="21"/>
                      <w:shd w:val="clear" w:color="auto" w:fill="FFFFFF"/>
                    </w:rPr>
                  </w:rPrChange>
                </w:rPr>
                <w:t>25667292</w:t>
              </w:r>
            </w:ins>
            <w:ins w:id="161" w:author="Wei Xu" w:date="2021-05-31T21:51:00Z">
              <w:r w:rsidRPr="00782422">
                <w:rPr>
                  <w:rStyle w:val="docsum-pmid"/>
                  <w:rFonts w:ascii="Segoe UI" w:hAnsi="Segoe UI" w:cs="Segoe UI"/>
                  <w:color w:val="4D8055"/>
                  <w:sz w:val="21"/>
                  <w:szCs w:val="21"/>
                  <w:highlight w:val="yellow"/>
                  <w:shd w:val="clear" w:color="auto" w:fill="FFFFFF"/>
                  <w:rPrChange w:id="162" w:author="Wei Xu" w:date="2021-05-31T21:54:00Z">
                    <w:rPr>
                      <w:rStyle w:val="docsum-pmid"/>
                      <w:rFonts w:ascii="Segoe UI" w:hAnsi="Segoe UI" w:cs="Segoe UI"/>
                      <w:color w:val="4D8055"/>
                      <w:sz w:val="21"/>
                      <w:szCs w:val="21"/>
                      <w:shd w:val="clear" w:color="auto" w:fill="FFFFFF"/>
                    </w:rPr>
                  </w:rPrChange>
                </w:rPr>
                <w:t xml:space="preserve">; </w:t>
              </w:r>
            </w:ins>
            <w:ins w:id="163" w:author="Wei Xu" w:date="2021-05-31T21:52:00Z">
              <w:r w:rsidRPr="00782422">
                <w:rPr>
                  <w:rStyle w:val="docsum-pmid"/>
                  <w:rFonts w:ascii="Segoe UI" w:hAnsi="Segoe UI" w:cs="Segoe UI"/>
                  <w:color w:val="4D8055"/>
                  <w:sz w:val="21"/>
                  <w:szCs w:val="21"/>
                  <w:highlight w:val="yellow"/>
                  <w:shd w:val="clear" w:color="auto" w:fill="FFFFFF"/>
                  <w:rPrChange w:id="164" w:author="Wei Xu" w:date="2021-05-31T21:54:00Z">
                    <w:rPr>
                      <w:rStyle w:val="docsum-pmid"/>
                      <w:rFonts w:ascii="Segoe UI" w:hAnsi="Segoe UI" w:cs="Segoe UI"/>
                      <w:color w:val="4D8055"/>
                      <w:sz w:val="21"/>
                      <w:szCs w:val="21"/>
                      <w:shd w:val="clear" w:color="auto" w:fill="FFFFFF"/>
                    </w:rPr>
                  </w:rPrChange>
                </w:rPr>
                <w:t>Cel</w:t>
              </w:r>
            </w:ins>
            <w:ins w:id="165" w:author="Wei Xu" w:date="2021-05-31T21:53:00Z">
              <w:r w:rsidRPr="00782422">
                <w:rPr>
                  <w:rStyle w:val="docsum-pmid"/>
                  <w:rFonts w:ascii="Segoe UI" w:hAnsi="Segoe UI" w:cs="Segoe UI"/>
                  <w:color w:val="4D8055"/>
                  <w:sz w:val="21"/>
                  <w:szCs w:val="21"/>
                  <w:highlight w:val="yellow"/>
                  <w:shd w:val="clear" w:color="auto" w:fill="FFFFFF"/>
                  <w:rPrChange w:id="166" w:author="Wei Xu" w:date="2021-05-31T21:54:00Z">
                    <w:rPr>
                      <w:rStyle w:val="docsum-pmid"/>
                      <w:rFonts w:ascii="Segoe UI" w:hAnsi="Segoe UI" w:cs="Segoe UI"/>
                      <w:color w:val="4D8055"/>
                      <w:sz w:val="21"/>
                      <w:szCs w:val="21"/>
                      <w:shd w:val="clear" w:color="auto" w:fill="FFFFFF"/>
                    </w:rPr>
                  </w:rPrChange>
                </w:rPr>
                <w:t xml:space="preserve">l Report 2018 </w:t>
              </w:r>
              <w:r w:rsidRPr="00782422">
                <w:rPr>
                  <w:rFonts w:ascii="Segoe UI" w:hAnsi="Segoe UI" w:cs="Segoe UI"/>
                  <w:color w:val="4D8055"/>
                  <w:sz w:val="21"/>
                  <w:szCs w:val="21"/>
                  <w:highlight w:val="yellow"/>
                  <w:shd w:val="clear" w:color="auto" w:fill="FFFFFF"/>
                  <w:rPrChange w:id="167" w:author="Wei Xu" w:date="2021-05-31T21:54:00Z">
                    <w:rPr>
                      <w:rFonts w:ascii="Segoe UI" w:hAnsi="Segoe UI" w:cs="Segoe UI"/>
                      <w:color w:val="4D8055"/>
                      <w:sz w:val="21"/>
                      <w:szCs w:val="21"/>
                      <w:shd w:val="clear" w:color="auto" w:fill="FFFFFF"/>
                    </w:rPr>
                  </w:rPrChange>
                </w:rPr>
                <w:t>PMID: </w:t>
              </w:r>
              <w:r w:rsidRPr="00782422">
                <w:rPr>
                  <w:rStyle w:val="docsum-pmid"/>
                  <w:rFonts w:ascii="Segoe UI" w:hAnsi="Segoe UI" w:cs="Segoe UI"/>
                  <w:color w:val="4D8055"/>
                  <w:sz w:val="21"/>
                  <w:szCs w:val="21"/>
                  <w:highlight w:val="yellow"/>
                  <w:shd w:val="clear" w:color="auto" w:fill="FFFFFF"/>
                  <w:rPrChange w:id="168" w:author="Wei Xu" w:date="2021-05-31T21:54:00Z">
                    <w:rPr>
                      <w:rStyle w:val="docsum-pmid"/>
                      <w:rFonts w:ascii="Segoe UI" w:hAnsi="Segoe UI" w:cs="Segoe UI"/>
                      <w:color w:val="4D8055"/>
                      <w:sz w:val="21"/>
                      <w:szCs w:val="21"/>
                      <w:shd w:val="clear" w:color="auto" w:fill="FFFFFF"/>
                    </w:rPr>
                  </w:rPrChange>
                </w:rPr>
                <w:t xml:space="preserve">30380421; Bioinformatics 2020 </w:t>
              </w:r>
              <w:r w:rsidRPr="00782422">
                <w:rPr>
                  <w:rStyle w:val="citation-part"/>
                  <w:rFonts w:ascii="Segoe UI" w:hAnsi="Segoe UI" w:cs="Segoe UI"/>
                  <w:color w:val="4D8055"/>
                  <w:sz w:val="21"/>
                  <w:szCs w:val="21"/>
                  <w:highlight w:val="yellow"/>
                  <w:shd w:val="clear" w:color="auto" w:fill="FFFFFF"/>
                  <w:rPrChange w:id="169" w:author="Wei Xu" w:date="2021-05-31T21:54:00Z">
                    <w:rPr>
                      <w:rStyle w:val="citation-part"/>
                      <w:rFonts w:ascii="Segoe UI" w:hAnsi="Segoe UI" w:cs="Segoe UI"/>
                      <w:color w:val="4D8055"/>
                      <w:sz w:val="21"/>
                      <w:szCs w:val="21"/>
                      <w:shd w:val="clear" w:color="auto" w:fill="FFFFFF"/>
                    </w:rPr>
                  </w:rPrChange>
                </w:rPr>
                <w:t>PMID: </w:t>
              </w:r>
              <w:r w:rsidRPr="00782422">
                <w:rPr>
                  <w:rStyle w:val="docsum-pmid"/>
                  <w:rFonts w:ascii="Segoe UI" w:hAnsi="Segoe UI" w:cs="Segoe UI"/>
                  <w:color w:val="4D8055"/>
                  <w:sz w:val="21"/>
                  <w:szCs w:val="21"/>
                  <w:highlight w:val="yellow"/>
                  <w:shd w:val="clear" w:color="auto" w:fill="FFFFFF"/>
                  <w:rPrChange w:id="170" w:author="Wei Xu" w:date="2021-05-31T21:54:00Z">
                    <w:rPr>
                      <w:rStyle w:val="docsum-pmid"/>
                      <w:rFonts w:ascii="Segoe UI" w:hAnsi="Segoe UI" w:cs="Segoe UI"/>
                      <w:color w:val="4D8055"/>
                      <w:sz w:val="21"/>
                      <w:szCs w:val="21"/>
                      <w:shd w:val="clear" w:color="auto" w:fill="FFFFFF"/>
                    </w:rPr>
                  </w:rPrChange>
                </w:rPr>
                <w:t>32449747</w:t>
              </w:r>
              <w:r w:rsidRPr="00782422">
                <w:rPr>
                  <w:highlight w:val="yellow"/>
                  <w:rPrChange w:id="171" w:author="Wei Xu" w:date="2021-05-31T21:54:00Z">
                    <w:rPr/>
                  </w:rPrChange>
                </w:rPr>
                <w:t>. Can add more)</w:t>
              </w:r>
            </w:ins>
          </w:p>
          <w:p w14:paraId="1CB71D75" w14:textId="77777777" w:rsidR="00782422" w:rsidRDefault="00782422"/>
          <w:p w14:paraId="00000040" w14:textId="77777777" w:rsidR="007B0B1E" w:rsidRDefault="00B54DDA">
            <w:r>
              <w:t>To date, the package has been downloaded 13,038 times according to the comprehensive R archive network (CRAN) log files. This number excludes more recent downloads from the GitHub repository.</w:t>
            </w:r>
          </w:p>
          <w:p w14:paraId="00000041" w14:textId="77777777" w:rsidR="007B0B1E" w:rsidRDefault="007B0B1E"/>
          <w:p w14:paraId="00000042" w14:textId="77777777" w:rsidR="007B0B1E" w:rsidRDefault="00B54DDA">
            <w:r>
              <w:t xml:space="preserve">From its inception, reportRx has facilitated a standard reporting system in the department </w:t>
            </w:r>
            <w:del w:id="172" w:author="Wei Xu" w:date="2021-05-31T21:47:00Z">
              <w:r w:rsidDel="00782422">
                <w:delText xml:space="preserve"> </w:delText>
              </w:r>
            </w:del>
            <w:r>
              <w:t xml:space="preserve">and its utilization has directly impacted the number of publications supported by the Biostatistics department members. </w:t>
            </w:r>
          </w:p>
          <w:p w14:paraId="00000043" w14:textId="77777777" w:rsidR="007B0B1E" w:rsidRDefault="007B0B1E"/>
          <w:p w14:paraId="00000044" w14:textId="77777777" w:rsidR="007B0B1E" w:rsidRDefault="007B0B1E"/>
        </w:tc>
      </w:tr>
    </w:tbl>
    <w:p w14:paraId="00000045" w14:textId="77777777" w:rsidR="007B0B1E" w:rsidRDefault="00B54DDA">
      <w:pPr>
        <w:spacing w:before="100" w:after="100"/>
        <w:rPr>
          <w:sz w:val="20"/>
          <w:szCs w:val="20"/>
        </w:rPr>
      </w:pPr>
      <w:bookmarkStart w:id="173" w:name="_heading=h.gjdgxs" w:colFirst="0" w:colLast="0"/>
      <w:bookmarkEnd w:id="173"/>
      <w:r>
        <w:lastRenderedPageBreak/>
        <w:t xml:space="preserve">Please complete the application form and submit it to </w:t>
      </w:r>
      <w:hyperlink r:id="rId13">
        <w:r>
          <w:rPr>
            <w:color w:val="0563C1"/>
            <w:u w:val="single"/>
          </w:rPr>
          <w:t>info.pmdatascience@uhn.ca</w:t>
        </w:r>
      </w:hyperlink>
      <w:r>
        <w:t xml:space="preserve"> by Jun 1, 2021 11:59pm EDT.  </w:t>
      </w:r>
    </w:p>
    <w:sectPr w:rsidR="007B0B1E">
      <w:headerReference w:type="default" r:id="rId14"/>
      <w:foot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5" w:author="Osvaldo Espin-Garcia" w:date="2021-05-27T19:06:00Z" w:initials="">
    <w:p w14:paraId="0000004C" w14:textId="77777777" w:rsidR="007B0B1E" w:rsidRDefault="00B54DD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Not sure if this is enough here.</w:t>
      </w:r>
    </w:p>
  </w:comment>
  <w:comment w:id="80" w:author="Osvaldo Espin-Garcia" w:date="2021-05-27T19:06:00Z" w:initials="">
    <w:p w14:paraId="0000004D" w14:textId="77777777" w:rsidR="007B0B1E" w:rsidRDefault="00B54DD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Not sure if this is enough here.</w:t>
      </w:r>
    </w:p>
  </w:comment>
  <w:comment w:id="84" w:author="Osvaldo Espin-Garcia" w:date="2021-05-27T19:06:00Z" w:initials="">
    <w:p w14:paraId="0000004E" w14:textId="77777777" w:rsidR="007B0B1E" w:rsidRDefault="00B54DD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Not sure if this is enough here.</w:t>
      </w:r>
    </w:p>
  </w:comment>
  <w:comment w:id="87" w:author="Osvaldo Espin-Garcia" w:date="2021-05-27T19:06:00Z" w:initials="">
    <w:p w14:paraId="0000004F" w14:textId="77777777" w:rsidR="007B0B1E" w:rsidRDefault="00B54DD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Not sure if this is enough here.</w:t>
      </w:r>
    </w:p>
  </w:comment>
  <w:comment w:id="113" w:author="Avery, Lisa" w:date="2021-06-01T08:38:00Z" w:initials="AL">
    <w:p w14:paraId="27D03132" w14:textId="6235EED0" w:rsidR="008778D7" w:rsidRDefault="008778D7">
      <w:pPr>
        <w:pStyle w:val="CommentText"/>
      </w:pPr>
      <w:r>
        <w:rPr>
          <w:rStyle w:val="CommentReference"/>
        </w:rPr>
        <w:annotationRef/>
      </w:r>
      <w:r>
        <w:t>I added this to the previous section</w:t>
      </w:r>
      <w:r w:rsidR="00B3080E">
        <w:t>, here I’ve tried to explain its current utility and our future plans.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4C" w15:done="0"/>
  <w15:commentEx w15:paraId="0000004D" w15:done="0"/>
  <w15:commentEx w15:paraId="0000004E" w15:done="0"/>
  <w15:commentEx w15:paraId="0000004F" w15:done="0"/>
  <w15:commentEx w15:paraId="27D031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0709C" w16cex:dateUtc="2021-06-01T1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4C" w16cid:durableId="245FD294"/>
  <w16cid:commentId w16cid:paraId="0000004D" w16cid:durableId="245FD293"/>
  <w16cid:commentId w16cid:paraId="0000004E" w16cid:durableId="245FD292"/>
  <w16cid:commentId w16cid:paraId="0000004F" w16cid:durableId="245FD291"/>
  <w16cid:commentId w16cid:paraId="27D03132" w16cid:durableId="246070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58B95" w14:textId="77777777" w:rsidR="0066753C" w:rsidRDefault="0066753C">
      <w:pPr>
        <w:spacing w:after="0" w:line="240" w:lineRule="auto"/>
      </w:pPr>
      <w:r>
        <w:separator/>
      </w:r>
    </w:p>
  </w:endnote>
  <w:endnote w:type="continuationSeparator" w:id="0">
    <w:p w14:paraId="64FC420A" w14:textId="77777777" w:rsidR="0066753C" w:rsidRDefault="00667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7" w14:textId="77777777" w:rsidR="007B0B1E" w:rsidRDefault="007B0B1E">
    <w:pPr>
      <w:widowControl w:val="0"/>
      <w:pBdr>
        <w:top w:val="nil"/>
        <w:left w:val="nil"/>
        <w:bottom w:val="nil"/>
        <w:right w:val="nil"/>
        <w:between w:val="nil"/>
      </w:pBdr>
      <w:spacing w:after="0" w:line="276" w:lineRule="auto"/>
      <w:rPr>
        <w:color w:val="000000"/>
      </w:rPr>
    </w:pPr>
  </w:p>
  <w:tbl>
    <w:tblPr>
      <w:tblStyle w:val="a4"/>
      <w:tblW w:w="9360" w:type="dxa"/>
      <w:tblLayout w:type="fixed"/>
      <w:tblLook w:val="0600" w:firstRow="0" w:lastRow="0" w:firstColumn="0" w:lastColumn="0" w:noHBand="1" w:noVBand="1"/>
    </w:tblPr>
    <w:tblGrid>
      <w:gridCol w:w="3120"/>
      <w:gridCol w:w="3120"/>
      <w:gridCol w:w="3120"/>
    </w:tblGrid>
    <w:tr w:rsidR="007B0B1E" w14:paraId="7013A80B" w14:textId="77777777">
      <w:tc>
        <w:tcPr>
          <w:tcW w:w="3120" w:type="dxa"/>
        </w:tcPr>
        <w:p w14:paraId="00000048" w14:textId="77777777" w:rsidR="007B0B1E" w:rsidRDefault="007B0B1E">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00000049" w14:textId="77777777" w:rsidR="007B0B1E" w:rsidRDefault="007B0B1E">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0000004A" w14:textId="77777777" w:rsidR="007B0B1E" w:rsidRDefault="007B0B1E">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0000004B" w14:textId="77777777" w:rsidR="007B0B1E" w:rsidRDefault="007B0B1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68E10" w14:textId="77777777" w:rsidR="0066753C" w:rsidRDefault="0066753C">
      <w:pPr>
        <w:spacing w:after="0" w:line="240" w:lineRule="auto"/>
      </w:pPr>
      <w:r>
        <w:separator/>
      </w:r>
    </w:p>
  </w:footnote>
  <w:footnote w:type="continuationSeparator" w:id="0">
    <w:p w14:paraId="1415C647" w14:textId="77777777" w:rsidR="0066753C" w:rsidRDefault="00667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6" w14:textId="77777777" w:rsidR="007B0B1E" w:rsidRDefault="00B54DDA">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w:drawing>
        <wp:inline distT="0" distB="0" distL="0" distR="0" wp14:anchorId="6A6359CE" wp14:editId="00792DAC">
          <wp:extent cx="1394709" cy="31366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94709" cy="3136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A0868"/>
    <w:multiLevelType w:val="multilevel"/>
    <w:tmpl w:val="7004B0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01A6A37"/>
    <w:multiLevelType w:val="multilevel"/>
    <w:tmpl w:val="259ADB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37526B4"/>
    <w:multiLevelType w:val="multilevel"/>
    <w:tmpl w:val="EE62D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very, Lisa">
    <w15:presenceInfo w15:providerId="None" w15:userId="Avery, Lisa"/>
  </w15:person>
  <w15:person w15:author="Wei Xu">
    <w15:presenceInfo w15:providerId="Windows Live" w15:userId="46d222f842429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1E"/>
    <w:rsid w:val="00055813"/>
    <w:rsid w:val="001D3A6C"/>
    <w:rsid w:val="001D7714"/>
    <w:rsid w:val="002377AF"/>
    <w:rsid w:val="00237AF5"/>
    <w:rsid w:val="002421E6"/>
    <w:rsid w:val="00270000"/>
    <w:rsid w:val="00375D39"/>
    <w:rsid w:val="003C2FC7"/>
    <w:rsid w:val="003F772C"/>
    <w:rsid w:val="004024AA"/>
    <w:rsid w:val="004141C1"/>
    <w:rsid w:val="00444F2C"/>
    <w:rsid w:val="004D09BF"/>
    <w:rsid w:val="00504DC4"/>
    <w:rsid w:val="00514200"/>
    <w:rsid w:val="00580C87"/>
    <w:rsid w:val="005B00F6"/>
    <w:rsid w:val="006055DE"/>
    <w:rsid w:val="0066753C"/>
    <w:rsid w:val="006F2B86"/>
    <w:rsid w:val="00743382"/>
    <w:rsid w:val="00782422"/>
    <w:rsid w:val="00784066"/>
    <w:rsid w:val="007A5C2F"/>
    <w:rsid w:val="007B0B1E"/>
    <w:rsid w:val="007C79AC"/>
    <w:rsid w:val="007D45F0"/>
    <w:rsid w:val="007E70DA"/>
    <w:rsid w:val="008235C2"/>
    <w:rsid w:val="00847396"/>
    <w:rsid w:val="008778D7"/>
    <w:rsid w:val="008B2A94"/>
    <w:rsid w:val="008E6B12"/>
    <w:rsid w:val="009128C0"/>
    <w:rsid w:val="00921CB3"/>
    <w:rsid w:val="0094545D"/>
    <w:rsid w:val="009C55BF"/>
    <w:rsid w:val="00A1017A"/>
    <w:rsid w:val="00A26CF3"/>
    <w:rsid w:val="00A303ED"/>
    <w:rsid w:val="00A36DC0"/>
    <w:rsid w:val="00A5001D"/>
    <w:rsid w:val="00A6065E"/>
    <w:rsid w:val="00A63F91"/>
    <w:rsid w:val="00AB06B9"/>
    <w:rsid w:val="00B2098B"/>
    <w:rsid w:val="00B243E2"/>
    <w:rsid w:val="00B3080E"/>
    <w:rsid w:val="00B54DDA"/>
    <w:rsid w:val="00B854CA"/>
    <w:rsid w:val="00C23117"/>
    <w:rsid w:val="00CA55ED"/>
    <w:rsid w:val="00CF5420"/>
    <w:rsid w:val="00D94BE3"/>
    <w:rsid w:val="00DD5388"/>
    <w:rsid w:val="00E938F6"/>
    <w:rsid w:val="00EE49C7"/>
    <w:rsid w:val="00F231C4"/>
    <w:rsid w:val="00FC2A98"/>
    <w:rsid w:val="00FC57B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0320"/>
  <w15:docId w15:val="{9BB080CD-A02C-4574-B71F-81D09FDE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A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1A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236C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F1A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1A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1A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20481"/>
    <w:pPr>
      <w:ind w:left="720"/>
      <w:contextualSpacing/>
    </w:pPr>
  </w:style>
  <w:style w:type="character" w:styleId="Hyperlink">
    <w:name w:val="Hyperlink"/>
    <w:basedOn w:val="DefaultParagraphFont"/>
    <w:uiPriority w:val="99"/>
    <w:unhideWhenUsed/>
    <w:rsid w:val="00987E45"/>
    <w:rPr>
      <w:color w:val="0563C1" w:themeColor="hyperlink"/>
      <w:u w:val="single"/>
    </w:rPr>
  </w:style>
  <w:style w:type="character" w:customStyle="1" w:styleId="UnresolvedMention1">
    <w:name w:val="Unresolved Mention1"/>
    <w:basedOn w:val="DefaultParagraphFont"/>
    <w:uiPriority w:val="99"/>
    <w:semiHidden/>
    <w:unhideWhenUsed/>
    <w:rsid w:val="00987E45"/>
    <w:rPr>
      <w:color w:val="605E5C"/>
      <w:shd w:val="clear" w:color="auto" w:fill="E1DFDD"/>
    </w:rPr>
  </w:style>
  <w:style w:type="table" w:styleId="TableGrid">
    <w:name w:val="Table Grid"/>
    <w:basedOn w:val="TableNormal"/>
    <w:uiPriority w:val="39"/>
    <w:rsid w:val="00045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949EC"/>
    <w:rPr>
      <w:sz w:val="16"/>
      <w:szCs w:val="16"/>
    </w:rPr>
  </w:style>
  <w:style w:type="paragraph" w:styleId="CommentText">
    <w:name w:val="annotation text"/>
    <w:basedOn w:val="Normal"/>
    <w:link w:val="CommentTextChar"/>
    <w:uiPriority w:val="99"/>
    <w:semiHidden/>
    <w:unhideWhenUsed/>
    <w:rsid w:val="009949EC"/>
    <w:pPr>
      <w:spacing w:line="240" w:lineRule="auto"/>
    </w:pPr>
    <w:rPr>
      <w:sz w:val="20"/>
      <w:szCs w:val="20"/>
    </w:rPr>
  </w:style>
  <w:style w:type="character" w:customStyle="1" w:styleId="CommentTextChar">
    <w:name w:val="Comment Text Char"/>
    <w:basedOn w:val="DefaultParagraphFont"/>
    <w:link w:val="CommentText"/>
    <w:uiPriority w:val="99"/>
    <w:semiHidden/>
    <w:rsid w:val="009949EC"/>
    <w:rPr>
      <w:sz w:val="20"/>
      <w:szCs w:val="20"/>
    </w:rPr>
  </w:style>
  <w:style w:type="paragraph" w:styleId="CommentSubject">
    <w:name w:val="annotation subject"/>
    <w:basedOn w:val="CommentText"/>
    <w:next w:val="CommentText"/>
    <w:link w:val="CommentSubjectChar"/>
    <w:uiPriority w:val="99"/>
    <w:semiHidden/>
    <w:unhideWhenUsed/>
    <w:rsid w:val="009949EC"/>
    <w:rPr>
      <w:b/>
      <w:bCs/>
    </w:rPr>
  </w:style>
  <w:style w:type="character" w:customStyle="1" w:styleId="CommentSubjectChar">
    <w:name w:val="Comment Subject Char"/>
    <w:basedOn w:val="CommentTextChar"/>
    <w:link w:val="CommentSubject"/>
    <w:uiPriority w:val="99"/>
    <w:semiHidden/>
    <w:rsid w:val="009949EC"/>
    <w:rPr>
      <w:b/>
      <w:bCs/>
      <w:sz w:val="20"/>
      <w:szCs w:val="20"/>
    </w:rPr>
  </w:style>
  <w:style w:type="paragraph" w:styleId="BalloonText">
    <w:name w:val="Balloon Text"/>
    <w:basedOn w:val="Normal"/>
    <w:link w:val="BalloonTextChar"/>
    <w:uiPriority w:val="99"/>
    <w:semiHidden/>
    <w:unhideWhenUsed/>
    <w:rsid w:val="00994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9EC"/>
    <w:rPr>
      <w:rFonts w:ascii="Segoe UI" w:hAnsi="Segoe UI" w:cs="Segoe UI"/>
      <w:sz w:val="18"/>
      <w:szCs w:val="18"/>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AE650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character" w:customStyle="1" w:styleId="docsum-pmid">
    <w:name w:val="docsum-pmid"/>
    <w:basedOn w:val="DefaultParagraphFont"/>
    <w:rsid w:val="00782422"/>
  </w:style>
  <w:style w:type="character" w:customStyle="1" w:styleId="citation-part">
    <w:name w:val="citation-part"/>
    <w:basedOn w:val="DefaultParagraphFont"/>
    <w:rsid w:val="00782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info.pmdatascience@uhn.ca" TargetMode="External"/><Relationship Id="rId13" Type="http://schemas.openxmlformats.org/officeDocument/2006/relationships/hyperlink" Target="mailto:info.pmdatascience@uhn.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9psOhN4mD3SVTxsl9ECtv7wq6Q==">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Tran</dc:creator>
  <cp:lastModifiedBy>Avery, Lisa</cp:lastModifiedBy>
  <cp:revision>57</cp:revision>
  <dcterms:created xsi:type="dcterms:W3CDTF">2021-06-01T01:54:00Z</dcterms:created>
  <dcterms:modified xsi:type="dcterms:W3CDTF">2021-06-01T12:50:00Z</dcterms:modified>
</cp:coreProperties>
</file>